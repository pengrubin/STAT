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40FE" w:rsidRDefault="00B940FE" w:rsidP="002C4D55">
      <w:pPr>
        <w:jc w:val="both"/>
        <w:rPr>
          <w:lang w:eastAsia="zh-CN"/>
        </w:rPr>
      </w:pPr>
      <w:bookmarkStart w:id="0" w:name="_GoBack"/>
      <w:bookmarkEnd w:id="0"/>
      <w:r>
        <w:rPr>
          <w:lang w:eastAsia="zh-CN"/>
        </w:rPr>
        <w:t xml:space="preserve">Experiment on </w:t>
      </w:r>
      <w:r w:rsidR="002C4D55">
        <w:rPr>
          <w:rFonts w:eastAsia="SimSun"/>
          <w:lang w:eastAsia="zh-CN"/>
        </w:rPr>
        <w:t>T</w:t>
      </w:r>
      <w:r w:rsidR="002C4D55" w:rsidRPr="00FB5323">
        <w:rPr>
          <w:rFonts w:eastAsia="SimSun"/>
          <w:lang w:eastAsia="zh-CN"/>
        </w:rPr>
        <w:t>ota</w:t>
      </w:r>
      <w:r w:rsidR="002C4D55">
        <w:rPr>
          <w:rFonts w:eastAsia="SimSun"/>
          <w:lang w:eastAsia="zh-CN"/>
        </w:rPr>
        <w:t>l Dissolved Solids</w:t>
      </w:r>
      <w:r w:rsidR="002C4D55">
        <w:rPr>
          <w:lang w:eastAsia="zh-CN"/>
        </w:rPr>
        <w:t xml:space="preserve"> Reduction E</w:t>
      </w:r>
      <w:r>
        <w:rPr>
          <w:lang w:eastAsia="zh-CN"/>
        </w:rPr>
        <w:t>fficiency of</w:t>
      </w:r>
      <w:r w:rsidR="002C4D55">
        <w:rPr>
          <w:lang w:eastAsia="zh-CN"/>
        </w:rPr>
        <w:t xml:space="preserve"> Water</w:t>
      </w:r>
      <w:r>
        <w:rPr>
          <w:lang w:eastAsia="zh-CN"/>
        </w:rPr>
        <w:t xml:space="preserve"> </w:t>
      </w:r>
      <w:r w:rsidR="002C4D55">
        <w:rPr>
          <w:lang w:eastAsia="zh-CN"/>
        </w:rPr>
        <w:t>F</w:t>
      </w:r>
      <w:r>
        <w:rPr>
          <w:lang w:eastAsia="zh-CN"/>
        </w:rPr>
        <w:t>ilters from</w:t>
      </w:r>
      <w:r w:rsidR="002C4D55">
        <w:rPr>
          <w:lang w:eastAsia="zh-CN"/>
        </w:rPr>
        <w:t xml:space="preserve"> Five D</w:t>
      </w:r>
      <w:r>
        <w:rPr>
          <w:lang w:eastAsia="zh-CN"/>
        </w:rPr>
        <w:t xml:space="preserve">ifferent </w:t>
      </w:r>
      <w:r w:rsidR="002C4D55">
        <w:rPr>
          <w:lang w:eastAsia="zh-CN"/>
        </w:rPr>
        <w:t>B</w:t>
      </w:r>
      <w:r>
        <w:rPr>
          <w:lang w:eastAsia="zh-CN"/>
        </w:rPr>
        <w:t xml:space="preserve">rands </w:t>
      </w:r>
      <w:r w:rsidR="002C4D55">
        <w:rPr>
          <w:lang w:eastAsia="zh-CN"/>
        </w:rPr>
        <w:t>at Three Different Districts</w:t>
      </w:r>
    </w:p>
    <w:p w:rsidR="004D0D0F" w:rsidRDefault="00AB2AEE" w:rsidP="004D0D0F">
      <w:pPr>
        <w:jc w:val="center"/>
      </w:pPr>
      <w:r>
        <w:t>Student Number:</w:t>
      </w:r>
    </w:p>
    <w:p w:rsidR="00FB5323" w:rsidRPr="00352764" w:rsidRDefault="00FB5323" w:rsidP="00FB5323">
      <w:pPr>
        <w:rPr>
          <w:rFonts w:eastAsia="SimSun"/>
          <w:i/>
          <w:lang w:eastAsia="zh-CN"/>
        </w:rPr>
      </w:pPr>
      <w:r w:rsidRPr="00352764">
        <w:rPr>
          <w:rFonts w:eastAsia="SimSun"/>
          <w:i/>
          <w:lang w:eastAsia="zh-CN"/>
        </w:rPr>
        <w:t xml:space="preserve">Summary </w:t>
      </w:r>
    </w:p>
    <w:p w:rsidR="00FB5323" w:rsidRPr="00FB5323" w:rsidRDefault="008C12E7" w:rsidP="00FB5323">
      <w:pPr>
        <w:rPr>
          <w:rFonts w:eastAsia="SimSun"/>
          <w:lang w:eastAsia="zh-CN"/>
        </w:rPr>
      </w:pPr>
      <w:r>
        <w:rPr>
          <w:rFonts w:eastAsia="SimSun"/>
          <w:lang w:eastAsia="zh-CN"/>
        </w:rPr>
        <w:t xml:space="preserve">Our experiment </w:t>
      </w:r>
      <w:r w:rsidR="00D96A3E">
        <w:rPr>
          <w:rFonts w:eastAsia="SimSun"/>
          <w:lang w:eastAsia="zh-CN"/>
        </w:rPr>
        <w:t>wants</w:t>
      </w:r>
      <w:r>
        <w:rPr>
          <w:rFonts w:eastAsia="SimSun"/>
          <w:lang w:eastAsia="zh-CN"/>
        </w:rPr>
        <w:t xml:space="preserve"> to examine</w:t>
      </w:r>
      <w:r w:rsidR="00FB5323" w:rsidRPr="00FB5323">
        <w:rPr>
          <w:rFonts w:eastAsia="SimSun"/>
          <w:lang w:eastAsia="zh-CN"/>
        </w:rPr>
        <w:t xml:space="preserve"> whether there is significant difference in the</w:t>
      </w:r>
      <w:r w:rsidR="00FB5323">
        <w:rPr>
          <w:rFonts w:eastAsia="SimSun" w:hint="eastAsia"/>
          <w:lang w:eastAsia="zh-CN"/>
        </w:rPr>
        <w:t xml:space="preserve"> </w:t>
      </w:r>
      <w:r w:rsidR="00FB5323" w:rsidRPr="00FB5323">
        <w:rPr>
          <w:rFonts w:eastAsia="SimSun"/>
          <w:lang w:eastAsia="zh-CN"/>
        </w:rPr>
        <w:t>filter efficiency among the 5 most popular wat</w:t>
      </w:r>
      <w:r w:rsidR="00FB5323">
        <w:rPr>
          <w:rFonts w:eastAsia="SimSun"/>
          <w:lang w:eastAsia="zh-CN"/>
        </w:rPr>
        <w:t>er filter cartridges,</w:t>
      </w:r>
      <w:r>
        <w:rPr>
          <w:rFonts w:eastAsia="SimSun"/>
          <w:lang w:eastAsia="zh-CN"/>
        </w:rPr>
        <w:t xml:space="preserve"> with consideration of possible distinct performance of filters for 3 different water sources. To achieve our aim,</w:t>
      </w:r>
      <w:r w:rsidR="00FB5323">
        <w:rPr>
          <w:rFonts w:eastAsia="SimSun"/>
          <w:lang w:eastAsia="zh-CN"/>
        </w:rPr>
        <w:t xml:space="preserve"> we tested</w:t>
      </w:r>
      <w:r>
        <w:rPr>
          <w:rFonts w:eastAsia="SimSun"/>
          <w:lang w:eastAsia="zh-CN"/>
        </w:rPr>
        <w:t xml:space="preserve"> TDS value as represent of</w:t>
      </w:r>
      <w:r w:rsidR="00FB5323">
        <w:rPr>
          <w:rFonts w:eastAsia="SimSun" w:hint="eastAsia"/>
          <w:lang w:eastAsia="zh-CN"/>
        </w:rPr>
        <w:t xml:space="preserve"> </w:t>
      </w:r>
      <w:r w:rsidR="00FB5323" w:rsidRPr="00FB5323">
        <w:rPr>
          <w:rFonts w:eastAsia="SimSun"/>
          <w:lang w:eastAsia="zh-CN"/>
        </w:rPr>
        <w:t>the</w:t>
      </w:r>
      <w:r w:rsidR="0053407C">
        <w:rPr>
          <w:rFonts w:eastAsia="SimSun"/>
          <w:lang w:eastAsia="zh-CN"/>
        </w:rPr>
        <w:t xml:space="preserve"> </w:t>
      </w:r>
      <w:r w:rsidR="00FB5323" w:rsidRPr="00FB5323">
        <w:rPr>
          <w:rFonts w:eastAsia="SimSun"/>
          <w:lang w:eastAsia="zh-CN"/>
        </w:rPr>
        <w:t>filter efficiency</w:t>
      </w:r>
      <w:r>
        <w:rPr>
          <w:rFonts w:eastAsia="SimSun"/>
          <w:lang w:eastAsia="zh-CN"/>
        </w:rPr>
        <w:t xml:space="preserve"> </w:t>
      </w:r>
      <w:r w:rsidR="00FB5323" w:rsidRPr="00FB5323">
        <w:rPr>
          <w:rFonts w:eastAsia="SimSun"/>
          <w:lang w:eastAsia="zh-CN"/>
        </w:rPr>
        <w:t>f</w:t>
      </w:r>
      <w:r>
        <w:rPr>
          <w:rFonts w:eastAsia="SimSun"/>
          <w:lang w:eastAsia="zh-CN"/>
        </w:rPr>
        <w:t>or</w:t>
      </w:r>
      <w:r w:rsidR="00FB5323" w:rsidRPr="00FB5323">
        <w:rPr>
          <w:rFonts w:eastAsia="SimSun"/>
          <w:lang w:eastAsia="zh-CN"/>
        </w:rPr>
        <w:t xml:space="preserve"> these </w:t>
      </w:r>
      <w:r w:rsidR="00B60561">
        <w:rPr>
          <w:rFonts w:eastAsia="SimSun" w:hint="eastAsia"/>
          <w:lang w:eastAsia="zh-CN"/>
        </w:rPr>
        <w:t>filters</w:t>
      </w:r>
      <w:r>
        <w:rPr>
          <w:rFonts w:eastAsia="SimSun"/>
          <w:lang w:eastAsia="zh-CN"/>
        </w:rPr>
        <w:t>, at three</w:t>
      </w:r>
      <w:r w:rsidR="00FB5323" w:rsidRPr="00FB5323">
        <w:rPr>
          <w:rFonts w:eastAsia="SimSun"/>
          <w:lang w:eastAsia="zh-CN"/>
        </w:rPr>
        <w:t xml:space="preserve"> </w:t>
      </w:r>
      <w:r w:rsidR="00E71D21">
        <w:rPr>
          <w:rFonts w:eastAsia="SimSun"/>
          <w:lang w:eastAsia="zh-CN"/>
        </w:rPr>
        <w:t>different districts</w:t>
      </w:r>
      <w:r w:rsidR="00FB5323">
        <w:rPr>
          <w:rFonts w:eastAsia="SimSun"/>
          <w:lang w:eastAsia="zh-CN"/>
        </w:rPr>
        <w:t xml:space="preserve"> </w:t>
      </w:r>
      <w:r w:rsidR="00CA577D">
        <w:rPr>
          <w:rFonts w:eastAsia="SimSun"/>
          <w:lang w:eastAsia="zh-CN"/>
        </w:rPr>
        <w:t xml:space="preserve">including </w:t>
      </w:r>
      <w:r w:rsidR="00FB5323">
        <w:rPr>
          <w:rFonts w:eastAsia="SimSun"/>
          <w:lang w:eastAsia="zh-CN"/>
        </w:rPr>
        <w:t>Bloomsbury,</w:t>
      </w:r>
      <w:r w:rsidR="00FB5323">
        <w:rPr>
          <w:rFonts w:eastAsia="SimSun" w:hint="eastAsia"/>
          <w:lang w:eastAsia="zh-CN"/>
        </w:rPr>
        <w:t xml:space="preserve"> </w:t>
      </w:r>
      <w:r w:rsidR="00FB5323" w:rsidRPr="00FB5323">
        <w:rPr>
          <w:rFonts w:eastAsia="SimSun"/>
          <w:lang w:eastAsia="zh-CN"/>
        </w:rPr>
        <w:t>Marylebone and Holloway.</w:t>
      </w:r>
      <w:r w:rsidR="00132630">
        <w:rPr>
          <w:rFonts w:eastAsia="SimSun"/>
          <w:lang w:eastAsia="zh-CN"/>
        </w:rPr>
        <w:t xml:space="preserve"> </w:t>
      </w:r>
      <w:r w:rsidR="00D96A3E">
        <w:rPr>
          <w:rFonts w:eastAsia="SimSun"/>
          <w:lang w:eastAsia="zh-CN"/>
        </w:rPr>
        <w:t>To</w:t>
      </w:r>
      <w:r w:rsidR="00132630">
        <w:rPr>
          <w:rFonts w:eastAsia="SimSun"/>
          <w:lang w:eastAsia="zh-CN"/>
        </w:rPr>
        <w:t xml:space="preserve"> reduce bias and achieve randomisation, we only tested for cold drinkable water for each brand </w:t>
      </w:r>
      <w:r w:rsidR="00B60561">
        <w:rPr>
          <w:rFonts w:eastAsia="SimSun" w:hint="eastAsia"/>
          <w:lang w:eastAsia="zh-CN"/>
        </w:rPr>
        <w:t>at</w:t>
      </w:r>
      <w:r w:rsidR="00132630">
        <w:rPr>
          <w:rFonts w:eastAsia="SimSun"/>
          <w:lang w:eastAsia="zh-CN"/>
        </w:rPr>
        <w:t xml:space="preserve"> all three areas and number of trails in each cell was 10</w:t>
      </w:r>
      <w:r>
        <w:rPr>
          <w:rFonts w:eastAsia="SimSun"/>
          <w:lang w:eastAsia="zh-CN"/>
        </w:rPr>
        <w:t xml:space="preserve"> </w:t>
      </w:r>
      <w:r w:rsidR="00132630">
        <w:rPr>
          <w:rFonts w:eastAsia="SimSun"/>
          <w:lang w:eastAsia="zh-CN"/>
        </w:rPr>
        <w:t xml:space="preserve">to achieve a balanced </w:t>
      </w:r>
      <w:r w:rsidR="00D96A3E">
        <w:rPr>
          <w:rFonts w:eastAsia="SimSun"/>
          <w:lang w:eastAsia="zh-CN"/>
        </w:rPr>
        <w:t>design. At</w:t>
      </w:r>
      <w:r>
        <w:rPr>
          <w:rFonts w:eastAsia="SimSun"/>
          <w:lang w:eastAsia="zh-CN"/>
        </w:rPr>
        <w:t xml:space="preserve"> the first attempt,</w:t>
      </w:r>
      <w:r w:rsidR="00FB5323" w:rsidRPr="00FB5323">
        <w:rPr>
          <w:rFonts w:eastAsia="SimSun"/>
          <w:lang w:eastAsia="zh-CN"/>
        </w:rPr>
        <w:t xml:space="preserve"> </w:t>
      </w:r>
      <w:r>
        <w:rPr>
          <w:rFonts w:eastAsia="SimSun"/>
          <w:lang w:eastAsia="zh-CN"/>
        </w:rPr>
        <w:t>t</w:t>
      </w:r>
      <w:r w:rsidR="00FB5323" w:rsidRPr="00FB5323">
        <w:rPr>
          <w:rFonts w:eastAsia="SimSun"/>
          <w:lang w:eastAsia="zh-CN"/>
        </w:rPr>
        <w:t xml:space="preserve">wo-way ANOVA with interaction and </w:t>
      </w:r>
      <w:r w:rsidR="009A659F">
        <w:t>multiple pairwise tests</w:t>
      </w:r>
      <w:r w:rsidR="009A659F" w:rsidRPr="00FB5323">
        <w:rPr>
          <w:rFonts w:eastAsia="SimSun"/>
          <w:lang w:eastAsia="zh-CN"/>
        </w:rPr>
        <w:t xml:space="preserve"> </w:t>
      </w:r>
      <w:r w:rsidR="00FB5323" w:rsidRPr="00FB5323">
        <w:rPr>
          <w:rFonts w:eastAsia="SimSun"/>
          <w:lang w:eastAsia="zh-CN"/>
        </w:rPr>
        <w:t>were used</w:t>
      </w:r>
      <w:r w:rsidR="00352764">
        <w:rPr>
          <w:rFonts w:eastAsia="SimSun" w:hint="eastAsia"/>
          <w:lang w:eastAsia="zh-CN"/>
        </w:rPr>
        <w:t xml:space="preserve"> </w:t>
      </w:r>
      <w:r w:rsidR="00FB5323" w:rsidRPr="00FB5323">
        <w:rPr>
          <w:rFonts w:eastAsia="SimSun"/>
          <w:lang w:eastAsia="zh-CN"/>
        </w:rPr>
        <w:t>to analyse the data.</w:t>
      </w:r>
      <w:r>
        <w:rPr>
          <w:rFonts w:eastAsia="SimSun"/>
          <w:lang w:eastAsia="zh-CN"/>
        </w:rPr>
        <w:t xml:space="preserve"> We further improved our experiment by deleting several outliers that</w:t>
      </w:r>
      <w:r w:rsidR="00B60561">
        <w:rPr>
          <w:rFonts w:eastAsia="SimSun" w:hint="eastAsia"/>
          <w:lang w:eastAsia="zh-CN"/>
        </w:rPr>
        <w:t xml:space="preserve"> </w:t>
      </w:r>
      <w:r>
        <w:rPr>
          <w:rFonts w:eastAsia="SimSun"/>
          <w:lang w:eastAsia="zh-CN"/>
        </w:rPr>
        <w:t xml:space="preserve">considered </w:t>
      </w:r>
      <w:r w:rsidR="00B60561">
        <w:rPr>
          <w:rFonts w:eastAsia="SimSun" w:hint="eastAsia"/>
          <w:lang w:eastAsia="zh-CN"/>
        </w:rPr>
        <w:t xml:space="preserve">to </w:t>
      </w:r>
      <w:r w:rsidR="00B60561">
        <w:rPr>
          <w:rFonts w:eastAsia="SimSun"/>
          <w:lang w:eastAsia="zh-CN"/>
        </w:rPr>
        <w:t>h</w:t>
      </w:r>
      <w:r w:rsidR="00B60561">
        <w:rPr>
          <w:rFonts w:eastAsia="SimSun" w:hint="eastAsia"/>
          <w:lang w:eastAsia="zh-CN"/>
        </w:rPr>
        <w:t>ave</w:t>
      </w:r>
      <w:r>
        <w:rPr>
          <w:rFonts w:eastAsia="SimSun"/>
          <w:lang w:eastAsia="zh-CN"/>
        </w:rPr>
        <w:t xml:space="preserve"> significant influence of ou</w:t>
      </w:r>
      <w:r w:rsidR="00CA577D">
        <w:rPr>
          <w:rFonts w:eastAsia="SimSun"/>
          <w:lang w:eastAsia="zh-CN"/>
        </w:rPr>
        <w:t>r</w:t>
      </w:r>
      <w:r>
        <w:rPr>
          <w:rFonts w:eastAsia="SimSun"/>
          <w:lang w:eastAsia="zh-CN"/>
        </w:rPr>
        <w:t xml:space="preserve"> results and did same analysis as before. In general, </w:t>
      </w:r>
      <w:r w:rsidR="00441084">
        <w:rPr>
          <w:rFonts w:eastAsia="SimSun"/>
          <w:lang w:eastAsia="zh-CN"/>
        </w:rPr>
        <w:t>t</w:t>
      </w:r>
      <w:r w:rsidR="00FB5323" w:rsidRPr="00FB5323">
        <w:rPr>
          <w:rFonts w:eastAsia="SimSun"/>
          <w:lang w:eastAsia="zh-CN"/>
        </w:rPr>
        <w:t>he difference among five</w:t>
      </w:r>
      <w:r w:rsidR="00FB5323">
        <w:rPr>
          <w:rFonts w:eastAsia="SimSun"/>
          <w:lang w:eastAsia="zh-CN"/>
        </w:rPr>
        <w:t xml:space="preserve"> </w:t>
      </w:r>
      <w:r w:rsidR="00FD5860">
        <w:rPr>
          <w:rFonts w:eastAsia="SimSun" w:hint="eastAsia"/>
          <w:lang w:eastAsia="zh-CN"/>
        </w:rPr>
        <w:t xml:space="preserve">filters </w:t>
      </w:r>
      <w:r w:rsidR="00FB5323">
        <w:rPr>
          <w:rFonts w:eastAsia="SimSun"/>
          <w:lang w:eastAsia="zh-CN"/>
        </w:rPr>
        <w:t xml:space="preserve">and three </w:t>
      </w:r>
      <w:r w:rsidR="00FD5860">
        <w:rPr>
          <w:rFonts w:eastAsia="SimSun" w:hint="eastAsia"/>
          <w:lang w:eastAsia="zh-CN"/>
        </w:rPr>
        <w:t>districts</w:t>
      </w:r>
      <w:r w:rsidR="00FB5323">
        <w:rPr>
          <w:rFonts w:eastAsia="SimSun" w:hint="eastAsia"/>
          <w:lang w:eastAsia="zh-CN"/>
        </w:rPr>
        <w:t xml:space="preserve"> </w:t>
      </w:r>
      <w:r w:rsidR="00441084">
        <w:rPr>
          <w:rFonts w:eastAsia="SimSun"/>
          <w:lang w:eastAsia="zh-CN"/>
        </w:rPr>
        <w:t>were</w:t>
      </w:r>
      <w:r w:rsidR="00FB5323" w:rsidRPr="00FB5323">
        <w:rPr>
          <w:rFonts w:eastAsia="SimSun"/>
          <w:lang w:eastAsia="zh-CN"/>
        </w:rPr>
        <w:t xml:space="preserve"> significant. </w:t>
      </w:r>
      <w:r w:rsidR="00CA577D">
        <w:rPr>
          <w:rFonts w:eastAsia="SimSun"/>
          <w:lang w:eastAsia="zh-CN"/>
        </w:rPr>
        <w:t xml:space="preserve">Brand 1(Aqua) tends to have highest </w:t>
      </w:r>
      <w:r w:rsidR="00D96A3E">
        <w:rPr>
          <w:rFonts w:eastAsia="SimSun"/>
          <w:lang w:eastAsia="zh-CN"/>
        </w:rPr>
        <w:t>efficiency</w:t>
      </w:r>
      <w:r w:rsidR="00CA577D">
        <w:rPr>
          <w:rFonts w:eastAsia="SimSun"/>
          <w:lang w:eastAsia="zh-CN"/>
        </w:rPr>
        <w:t xml:space="preserve"> and </w:t>
      </w:r>
      <w:r w:rsidR="00D96A3E">
        <w:rPr>
          <w:rFonts w:eastAsia="SimSun"/>
          <w:lang w:eastAsia="zh-CN"/>
        </w:rPr>
        <w:t>Bloomsbury</w:t>
      </w:r>
      <w:r w:rsidR="00CA577D">
        <w:rPr>
          <w:rFonts w:eastAsia="SimSun"/>
          <w:lang w:eastAsia="zh-CN"/>
        </w:rPr>
        <w:t xml:space="preserve"> is the district at which that filters perform best well. </w:t>
      </w:r>
      <w:r w:rsidR="00FB5323" w:rsidRPr="00FB5323">
        <w:rPr>
          <w:rFonts w:eastAsia="SimSun"/>
          <w:lang w:eastAsia="zh-CN"/>
        </w:rPr>
        <w:t xml:space="preserve">While </w:t>
      </w:r>
      <w:r w:rsidR="00CA577D">
        <w:rPr>
          <w:rFonts w:eastAsia="SimSun"/>
          <w:lang w:eastAsia="zh-CN"/>
        </w:rPr>
        <w:t>t</w:t>
      </w:r>
      <w:r w:rsidR="00441084">
        <w:rPr>
          <w:rFonts w:eastAsia="SimSun"/>
          <w:lang w:eastAsia="zh-CN"/>
        </w:rPr>
        <w:t xml:space="preserve">here </w:t>
      </w:r>
      <w:r w:rsidR="00D96A3E">
        <w:rPr>
          <w:rFonts w:eastAsia="SimSun"/>
          <w:lang w:eastAsia="zh-CN"/>
        </w:rPr>
        <w:t>was</w:t>
      </w:r>
      <w:r w:rsidR="00441084">
        <w:rPr>
          <w:rFonts w:eastAsia="SimSun"/>
          <w:lang w:eastAsia="zh-CN"/>
        </w:rPr>
        <w:t xml:space="preserve"> no significant difference between </w:t>
      </w:r>
      <w:r w:rsidR="00FB5323" w:rsidRPr="00FB5323">
        <w:rPr>
          <w:rFonts w:eastAsia="SimSun"/>
          <w:lang w:eastAsia="zh-CN"/>
        </w:rPr>
        <w:t>brand 1</w:t>
      </w:r>
      <w:r w:rsidR="00441084">
        <w:rPr>
          <w:rFonts w:eastAsia="SimSun"/>
          <w:lang w:eastAsia="zh-CN"/>
        </w:rPr>
        <w:t xml:space="preserve">(Aqua) </w:t>
      </w:r>
      <w:r w:rsidR="00FB5323" w:rsidRPr="00FB5323">
        <w:rPr>
          <w:rFonts w:eastAsia="SimSun"/>
          <w:lang w:eastAsia="zh-CN"/>
        </w:rPr>
        <w:t>and 2</w:t>
      </w:r>
      <w:r w:rsidR="00441084">
        <w:rPr>
          <w:rFonts w:eastAsia="SimSun"/>
          <w:lang w:eastAsia="zh-CN"/>
        </w:rPr>
        <w:t>(Brita), brand 5(Amazon) and</w:t>
      </w:r>
      <w:r w:rsidR="00FB5323">
        <w:rPr>
          <w:rFonts w:eastAsia="SimSun"/>
          <w:lang w:eastAsia="zh-CN"/>
        </w:rPr>
        <w:t xml:space="preserve"> </w:t>
      </w:r>
      <w:r w:rsidR="00441084">
        <w:rPr>
          <w:rFonts w:eastAsia="SimSun"/>
          <w:lang w:eastAsia="zh-CN"/>
        </w:rPr>
        <w:t>brand 3(</w:t>
      </w:r>
      <w:r w:rsidR="00FB5323">
        <w:rPr>
          <w:rFonts w:eastAsia="SimSun"/>
          <w:lang w:eastAsia="zh-CN"/>
        </w:rPr>
        <w:t>Fil</w:t>
      </w:r>
      <w:r w:rsidR="00441084">
        <w:rPr>
          <w:rFonts w:eastAsia="SimSun"/>
          <w:lang w:eastAsia="zh-CN"/>
        </w:rPr>
        <w:t>l</w:t>
      </w:r>
      <w:r w:rsidR="00FB5323">
        <w:rPr>
          <w:rFonts w:eastAsia="SimSun"/>
          <w:lang w:eastAsia="zh-CN"/>
        </w:rPr>
        <w:t>ter</w:t>
      </w:r>
      <w:r w:rsidR="00441084">
        <w:rPr>
          <w:rFonts w:eastAsia="SimSun"/>
          <w:lang w:eastAsia="zh-CN"/>
        </w:rPr>
        <w:t>logic</w:t>
      </w:r>
      <w:r w:rsidR="00D96A3E">
        <w:rPr>
          <w:rFonts w:eastAsia="SimSun"/>
          <w:lang w:eastAsia="zh-CN"/>
        </w:rPr>
        <w:t>), also</w:t>
      </w:r>
      <w:r w:rsidR="00CA577D">
        <w:rPr>
          <w:rFonts w:eastAsia="SimSun"/>
          <w:lang w:eastAsia="zh-CN"/>
        </w:rPr>
        <w:t xml:space="preserve"> e</w:t>
      </w:r>
      <w:r w:rsidR="00FB5323" w:rsidRPr="00FB5323">
        <w:rPr>
          <w:rFonts w:eastAsia="SimSun"/>
          <w:lang w:eastAsia="zh-CN"/>
        </w:rPr>
        <w:t xml:space="preserve">fficiency difference between </w:t>
      </w:r>
      <w:r w:rsidR="00FD5860">
        <w:rPr>
          <w:rFonts w:eastAsia="SimSun" w:hint="eastAsia"/>
          <w:lang w:eastAsia="zh-CN"/>
        </w:rPr>
        <w:t xml:space="preserve">districts </w:t>
      </w:r>
      <w:r w:rsidR="00CA577D">
        <w:rPr>
          <w:rFonts w:eastAsia="SimSun"/>
          <w:lang w:eastAsia="zh-CN"/>
        </w:rPr>
        <w:t>2(Holloway)</w:t>
      </w:r>
      <w:r w:rsidR="00FB5323" w:rsidRPr="00FB5323">
        <w:rPr>
          <w:rFonts w:eastAsia="SimSun"/>
          <w:lang w:eastAsia="zh-CN"/>
        </w:rPr>
        <w:t xml:space="preserve"> and </w:t>
      </w:r>
      <w:r w:rsidR="00CA577D">
        <w:rPr>
          <w:rFonts w:eastAsia="SimSun"/>
          <w:lang w:eastAsia="zh-CN"/>
        </w:rPr>
        <w:t>3(Marylebone)</w:t>
      </w:r>
      <w:r w:rsidR="00FB5323" w:rsidRPr="00FB5323">
        <w:rPr>
          <w:rFonts w:eastAsia="SimSun"/>
          <w:lang w:eastAsia="zh-CN"/>
        </w:rPr>
        <w:t xml:space="preserve"> were not significant.</w:t>
      </w:r>
    </w:p>
    <w:p w:rsidR="00FB5323" w:rsidRPr="00352764" w:rsidRDefault="00FB5323" w:rsidP="00FB5323">
      <w:pPr>
        <w:rPr>
          <w:rFonts w:eastAsia="SimSun"/>
          <w:i/>
          <w:lang w:eastAsia="zh-CN"/>
        </w:rPr>
      </w:pPr>
      <w:r w:rsidRPr="00352764">
        <w:rPr>
          <w:rFonts w:eastAsia="SimSun"/>
          <w:i/>
          <w:lang w:eastAsia="zh-CN"/>
        </w:rPr>
        <w:t xml:space="preserve">Introduction </w:t>
      </w:r>
    </w:p>
    <w:p w:rsidR="00FB5323" w:rsidRPr="00FB5323" w:rsidRDefault="00D96A3E" w:rsidP="00FB5323">
      <w:pPr>
        <w:rPr>
          <w:rFonts w:eastAsia="SimSun"/>
          <w:lang w:eastAsia="zh-CN"/>
        </w:rPr>
      </w:pPr>
      <w:r w:rsidRPr="00FB5323">
        <w:rPr>
          <w:rFonts w:eastAsia="SimSun"/>
          <w:lang w:eastAsia="zh-CN"/>
        </w:rPr>
        <w:t>Nowadays</w:t>
      </w:r>
      <w:r w:rsidR="00FB5323" w:rsidRPr="00FB5323">
        <w:rPr>
          <w:rFonts w:eastAsia="SimSun"/>
          <w:lang w:eastAsia="zh-CN"/>
        </w:rPr>
        <w:t>, many families tend to improve the water quality by</w:t>
      </w:r>
      <w:r w:rsidR="00FB5323">
        <w:rPr>
          <w:rFonts w:eastAsia="SimSun" w:hint="eastAsia"/>
          <w:lang w:eastAsia="zh-CN"/>
        </w:rPr>
        <w:t xml:space="preserve"> </w:t>
      </w:r>
      <w:r w:rsidR="00FB5323" w:rsidRPr="00FB5323">
        <w:rPr>
          <w:rFonts w:eastAsia="SimSun"/>
          <w:lang w:eastAsia="zh-CN"/>
        </w:rPr>
        <w:t xml:space="preserve">using household water filter cartridges, which </w:t>
      </w:r>
      <w:r w:rsidR="00FB5323">
        <w:rPr>
          <w:rFonts w:eastAsia="SimSun"/>
          <w:lang w:eastAsia="zh-CN"/>
        </w:rPr>
        <w:t>can reduce chlorine and organic</w:t>
      </w:r>
      <w:r w:rsidR="00FB5323">
        <w:rPr>
          <w:rFonts w:eastAsia="SimSun" w:hint="eastAsia"/>
          <w:lang w:eastAsia="zh-CN"/>
        </w:rPr>
        <w:t xml:space="preserve"> </w:t>
      </w:r>
      <w:r w:rsidR="00FB5323" w:rsidRPr="00FB5323">
        <w:rPr>
          <w:rFonts w:eastAsia="SimSun"/>
          <w:lang w:eastAsia="zh-CN"/>
        </w:rPr>
        <w:t xml:space="preserve">impurities, absorb lead and copper so that to reduce the limescale in water. </w:t>
      </w:r>
    </w:p>
    <w:p w:rsidR="00FB5323" w:rsidRPr="00FB5323" w:rsidRDefault="00FB5323" w:rsidP="00FB5323">
      <w:pPr>
        <w:rPr>
          <w:rFonts w:eastAsia="SimSun"/>
          <w:lang w:eastAsia="zh-CN"/>
        </w:rPr>
      </w:pPr>
      <w:r w:rsidRPr="00FB5323">
        <w:rPr>
          <w:rFonts w:eastAsia="SimSun"/>
          <w:lang w:eastAsia="zh-CN"/>
        </w:rPr>
        <w:t>One of the most frequently used indicator of the water</w:t>
      </w:r>
      <w:r>
        <w:rPr>
          <w:rFonts w:eastAsia="SimSun" w:hint="eastAsia"/>
          <w:lang w:eastAsia="zh-CN"/>
        </w:rPr>
        <w:t xml:space="preserve"> </w:t>
      </w:r>
      <w:r w:rsidRPr="00FB5323">
        <w:rPr>
          <w:rFonts w:eastAsia="SimSun"/>
          <w:lang w:eastAsia="zh-CN"/>
        </w:rPr>
        <w:t>quality related to the limescale is the tota</w:t>
      </w:r>
      <w:r>
        <w:rPr>
          <w:rFonts w:eastAsia="SimSun"/>
          <w:lang w:eastAsia="zh-CN"/>
        </w:rPr>
        <w:t>l dissolved solids (TDS) value,</w:t>
      </w:r>
      <w:r>
        <w:rPr>
          <w:rFonts w:eastAsia="SimSun" w:hint="eastAsia"/>
          <w:lang w:eastAsia="zh-CN"/>
        </w:rPr>
        <w:t xml:space="preserve"> </w:t>
      </w:r>
      <w:r w:rsidRPr="00FB5323">
        <w:rPr>
          <w:rFonts w:eastAsia="SimSun"/>
          <w:lang w:eastAsia="zh-CN"/>
        </w:rPr>
        <w:t>which is a measure of th</w:t>
      </w:r>
      <w:r>
        <w:rPr>
          <w:rFonts w:eastAsia="SimSun"/>
          <w:lang w:eastAsia="zh-CN"/>
        </w:rPr>
        <w:t>e dissolved combined content of</w:t>
      </w:r>
      <w:r>
        <w:rPr>
          <w:rFonts w:eastAsia="SimSun" w:hint="eastAsia"/>
          <w:lang w:eastAsia="zh-CN"/>
        </w:rPr>
        <w:t xml:space="preserve"> </w:t>
      </w:r>
      <w:r w:rsidRPr="00FB5323">
        <w:rPr>
          <w:rFonts w:eastAsia="SimSun"/>
          <w:lang w:eastAsia="zh-CN"/>
        </w:rPr>
        <w:t>all inorganic and organic substa</w:t>
      </w:r>
      <w:r>
        <w:rPr>
          <w:rFonts w:eastAsia="SimSun"/>
          <w:lang w:eastAsia="zh-CN"/>
        </w:rPr>
        <w:t>nces present in a liquid in</w:t>
      </w:r>
      <w:r>
        <w:rPr>
          <w:rFonts w:eastAsia="SimSun" w:hint="eastAsia"/>
          <w:lang w:eastAsia="zh-CN"/>
        </w:rPr>
        <w:t xml:space="preserve"> </w:t>
      </w:r>
      <w:r w:rsidRPr="00FB5323">
        <w:rPr>
          <w:rFonts w:eastAsia="SimSun"/>
          <w:lang w:eastAsia="zh-CN"/>
        </w:rPr>
        <w:t xml:space="preserve">molecular, ionized or micro-granular (colloidal </w:t>
      </w:r>
      <w:r>
        <w:rPr>
          <w:rFonts w:eastAsia="SimSun"/>
          <w:lang w:eastAsia="zh-CN"/>
        </w:rPr>
        <w:t>sol) suspended form and is used</w:t>
      </w:r>
      <w:r>
        <w:rPr>
          <w:rFonts w:eastAsia="SimSun" w:hint="eastAsia"/>
          <w:lang w:eastAsia="zh-CN"/>
        </w:rPr>
        <w:t xml:space="preserve"> </w:t>
      </w:r>
      <w:r w:rsidRPr="00FB5323">
        <w:rPr>
          <w:rFonts w:eastAsia="SimSun"/>
          <w:lang w:eastAsia="zh-CN"/>
        </w:rPr>
        <w:t>as an indication of aesthetic charac</w:t>
      </w:r>
      <w:r>
        <w:rPr>
          <w:rFonts w:eastAsia="SimSun"/>
          <w:lang w:eastAsia="zh-CN"/>
        </w:rPr>
        <w:t>teristics of drinking water and</w:t>
      </w:r>
      <w:r>
        <w:rPr>
          <w:rFonts w:eastAsia="SimSun" w:hint="eastAsia"/>
          <w:lang w:eastAsia="zh-CN"/>
        </w:rPr>
        <w:t xml:space="preserve"> </w:t>
      </w:r>
      <w:r w:rsidRPr="00FB5323">
        <w:rPr>
          <w:rFonts w:eastAsia="SimSun"/>
          <w:lang w:eastAsia="zh-CN"/>
        </w:rPr>
        <w:t xml:space="preserve">as an aggregate indicator of the presence of a broad array of chemical contaminants. (from the </w:t>
      </w:r>
      <w:r w:rsidR="00D96A3E" w:rsidRPr="00FB5323">
        <w:rPr>
          <w:rFonts w:eastAsia="SimSun"/>
          <w:lang w:eastAsia="zh-CN"/>
        </w:rPr>
        <w:t>Wikipedia)</w:t>
      </w:r>
    </w:p>
    <w:p w:rsidR="00FB5323" w:rsidRDefault="00FB5323" w:rsidP="00FB5323">
      <w:pPr>
        <w:rPr>
          <w:rFonts w:eastAsia="SimSun"/>
          <w:lang w:eastAsia="zh-CN"/>
        </w:rPr>
      </w:pPr>
      <w:r w:rsidRPr="00FB5323">
        <w:rPr>
          <w:rFonts w:eastAsia="SimSun"/>
          <w:lang w:eastAsia="zh-CN"/>
        </w:rPr>
        <w:t>Five most popular water filter cartridges including Aqua Optima,</w:t>
      </w:r>
      <w:r w:rsidR="00237D46" w:rsidRPr="00237D46">
        <w:rPr>
          <w:rFonts w:eastAsia="SimSun"/>
          <w:lang w:eastAsia="zh-CN"/>
        </w:rPr>
        <w:t xml:space="preserve"> </w:t>
      </w:r>
      <w:r w:rsidR="00237D46" w:rsidRPr="00FB5323">
        <w:rPr>
          <w:rFonts w:eastAsia="SimSun"/>
          <w:lang w:eastAsia="zh-CN"/>
        </w:rPr>
        <w:t>Brita,</w:t>
      </w:r>
      <w:r w:rsidRPr="00FB5323">
        <w:rPr>
          <w:rFonts w:eastAsia="SimSun"/>
          <w:lang w:eastAsia="zh-CN"/>
        </w:rPr>
        <w:t xml:space="preserve"> </w:t>
      </w:r>
      <w:r w:rsidR="00D96A3E">
        <w:rPr>
          <w:rFonts w:eastAsia="SimSun"/>
          <w:lang w:eastAsia="zh-CN"/>
        </w:rPr>
        <w:t>FillterLogic</w:t>
      </w:r>
      <w:r w:rsidR="00D96A3E" w:rsidRPr="00FB5323">
        <w:rPr>
          <w:rFonts w:eastAsia="SimSun"/>
          <w:lang w:eastAsia="zh-CN"/>
        </w:rPr>
        <w:t>,</w:t>
      </w:r>
      <w:r w:rsidRPr="00FB5323">
        <w:rPr>
          <w:rFonts w:eastAsia="SimSun"/>
          <w:lang w:eastAsia="zh-CN"/>
        </w:rPr>
        <w:t xml:space="preserve"> Universal Jug Wa</w:t>
      </w:r>
      <w:r>
        <w:rPr>
          <w:rFonts w:eastAsia="SimSun"/>
          <w:lang w:eastAsia="zh-CN"/>
        </w:rPr>
        <w:t xml:space="preserve">ter filt, and </w:t>
      </w:r>
      <w:r w:rsidR="00237D46" w:rsidRPr="00FB5323">
        <w:rPr>
          <w:rFonts w:eastAsia="SimSun"/>
          <w:lang w:eastAsia="zh-CN"/>
        </w:rPr>
        <w:t>Amazon Basics</w:t>
      </w:r>
      <w:r w:rsidR="00237D46">
        <w:rPr>
          <w:rFonts w:eastAsia="SimSun"/>
          <w:lang w:eastAsia="zh-CN"/>
        </w:rPr>
        <w:t xml:space="preserve"> </w:t>
      </w:r>
      <w:r>
        <w:rPr>
          <w:rFonts w:eastAsia="SimSun"/>
          <w:lang w:eastAsia="zh-CN"/>
        </w:rPr>
        <w:t>were</w:t>
      </w:r>
      <w:r>
        <w:rPr>
          <w:rFonts w:eastAsia="SimSun" w:hint="eastAsia"/>
          <w:lang w:eastAsia="zh-CN"/>
        </w:rPr>
        <w:t xml:space="preserve"> </w:t>
      </w:r>
      <w:r w:rsidRPr="00FB5323">
        <w:rPr>
          <w:rFonts w:eastAsia="SimSun"/>
          <w:lang w:eastAsia="zh-CN"/>
        </w:rPr>
        <w:t xml:space="preserve">chosen </w:t>
      </w:r>
      <w:r w:rsidR="00CD377B">
        <w:rPr>
          <w:rFonts w:eastAsia="SimSun" w:hint="eastAsia"/>
          <w:lang w:eastAsia="zh-CN"/>
        </w:rPr>
        <w:t xml:space="preserve">in this experiment </w:t>
      </w:r>
      <w:r w:rsidRPr="00FB5323">
        <w:rPr>
          <w:rFonts w:eastAsia="SimSun"/>
          <w:lang w:eastAsia="zh-CN"/>
        </w:rPr>
        <w:t>instead of all types of cartridges i</w:t>
      </w:r>
      <w:r>
        <w:rPr>
          <w:rFonts w:eastAsia="SimSun"/>
          <w:lang w:eastAsia="zh-CN"/>
        </w:rPr>
        <w:t>n market since according to the</w:t>
      </w:r>
      <w:r>
        <w:rPr>
          <w:rFonts w:eastAsia="SimSun" w:hint="eastAsia"/>
          <w:lang w:eastAsia="zh-CN"/>
        </w:rPr>
        <w:t xml:space="preserve"> </w:t>
      </w:r>
      <w:r w:rsidRPr="00FB5323">
        <w:rPr>
          <w:rFonts w:eastAsia="SimSun"/>
          <w:lang w:eastAsia="zh-CN"/>
        </w:rPr>
        <w:t>online and real shops, these five brands were m</w:t>
      </w:r>
      <w:r>
        <w:rPr>
          <w:rFonts w:eastAsia="SimSun"/>
          <w:lang w:eastAsia="zh-CN"/>
        </w:rPr>
        <w:t>ost accessible to the customers</w:t>
      </w:r>
      <w:r w:rsidR="00A53B8E">
        <w:rPr>
          <w:rFonts w:eastAsia="SimSun" w:hint="eastAsia"/>
          <w:lang w:eastAsia="zh-CN"/>
        </w:rPr>
        <w:t>.</w:t>
      </w:r>
      <w:r>
        <w:rPr>
          <w:rFonts w:eastAsia="SimSun" w:hint="eastAsia"/>
          <w:lang w:eastAsia="zh-CN"/>
        </w:rPr>
        <w:t xml:space="preserve"> </w:t>
      </w:r>
      <w:r w:rsidR="00D96A3E">
        <w:rPr>
          <w:rFonts w:eastAsia="SimSun"/>
          <w:lang w:eastAsia="zh-CN"/>
        </w:rPr>
        <w:t>So,</w:t>
      </w:r>
      <w:r>
        <w:rPr>
          <w:rFonts w:eastAsia="SimSun"/>
          <w:lang w:eastAsia="zh-CN"/>
        </w:rPr>
        <w:t xml:space="preserve"> our</w:t>
      </w:r>
      <w:r>
        <w:rPr>
          <w:rFonts w:eastAsia="SimSun" w:hint="eastAsia"/>
          <w:lang w:eastAsia="zh-CN"/>
        </w:rPr>
        <w:t xml:space="preserve"> </w:t>
      </w:r>
      <w:r w:rsidRPr="00FB5323">
        <w:rPr>
          <w:rFonts w:eastAsia="SimSun"/>
          <w:lang w:eastAsia="zh-CN"/>
        </w:rPr>
        <w:t>experiment conclusion can provide valuable suggestions to customers.</w:t>
      </w:r>
    </w:p>
    <w:p w:rsidR="00CD377B" w:rsidRPr="00B940FE" w:rsidRDefault="00CD377B" w:rsidP="00FB5323">
      <w:pPr>
        <w:rPr>
          <w:rFonts w:eastAsia="SimSun"/>
          <w:lang w:eastAsia="zh-CN"/>
        </w:rPr>
      </w:pPr>
      <w:r w:rsidRPr="00B940FE">
        <w:rPr>
          <w:rFonts w:eastAsia="SimSun" w:hint="eastAsia"/>
          <w:lang w:eastAsia="zh-CN"/>
        </w:rPr>
        <w:t xml:space="preserve">We </w:t>
      </w:r>
      <w:r w:rsidRPr="00B940FE">
        <w:t>hypothesized that</w:t>
      </w:r>
      <w:r w:rsidRPr="00B940FE">
        <w:rPr>
          <w:rFonts w:hint="eastAsia"/>
          <w:lang w:eastAsia="zh-CN"/>
        </w:rPr>
        <w:t xml:space="preserve"> the TDS value</w:t>
      </w:r>
      <w:r w:rsidR="004B0B3C" w:rsidRPr="00B940FE">
        <w:rPr>
          <w:rFonts w:hint="eastAsia"/>
          <w:lang w:eastAsia="zh-CN"/>
        </w:rPr>
        <w:t>s</w:t>
      </w:r>
      <w:r w:rsidRPr="00B940FE">
        <w:rPr>
          <w:rFonts w:hint="eastAsia"/>
          <w:lang w:eastAsia="zh-CN"/>
        </w:rPr>
        <w:t xml:space="preserve"> of the cold drinkable </w:t>
      </w:r>
      <w:r w:rsidR="004B0B3C" w:rsidRPr="00B940FE">
        <w:rPr>
          <w:rFonts w:hint="eastAsia"/>
          <w:lang w:eastAsia="zh-CN"/>
        </w:rPr>
        <w:t xml:space="preserve">raw water from </w:t>
      </w:r>
      <w:r w:rsidRPr="00B940FE">
        <w:rPr>
          <w:rFonts w:hint="eastAsia"/>
          <w:lang w:eastAsia="zh-CN"/>
        </w:rPr>
        <w:t>water tap</w:t>
      </w:r>
      <w:r w:rsidR="004B0B3C" w:rsidRPr="00B940FE">
        <w:rPr>
          <w:rFonts w:hint="eastAsia"/>
          <w:lang w:eastAsia="zh-CN"/>
        </w:rPr>
        <w:t xml:space="preserve">s </w:t>
      </w:r>
      <w:r w:rsidR="00237D46" w:rsidRPr="00B940FE">
        <w:rPr>
          <w:lang w:eastAsia="zh-CN"/>
        </w:rPr>
        <w:t>remain</w:t>
      </w:r>
      <w:r w:rsidR="004B0B3C" w:rsidRPr="00B940FE">
        <w:rPr>
          <w:rFonts w:hint="eastAsia"/>
          <w:lang w:eastAsia="zh-CN"/>
        </w:rPr>
        <w:t xml:space="preserve"> </w:t>
      </w:r>
      <w:r w:rsidRPr="00B940FE">
        <w:rPr>
          <w:rFonts w:hint="eastAsia"/>
          <w:lang w:eastAsia="zh-CN"/>
        </w:rPr>
        <w:t xml:space="preserve">stable in a short period of time </w:t>
      </w:r>
      <w:r w:rsidRPr="00B940FE">
        <w:rPr>
          <w:lang w:eastAsia="zh-CN"/>
        </w:rPr>
        <w:t>–</w:t>
      </w:r>
      <w:r w:rsidRPr="00B940FE">
        <w:rPr>
          <w:rFonts w:hint="eastAsia"/>
          <w:lang w:eastAsia="zh-CN"/>
        </w:rPr>
        <w:t xml:space="preserve"> the time interval that necessary for the test of each cartridge in each </w:t>
      </w:r>
      <w:r w:rsidR="00AB27A0" w:rsidRPr="00B940FE">
        <w:rPr>
          <w:rFonts w:hint="eastAsia"/>
          <w:lang w:eastAsia="zh-CN"/>
        </w:rPr>
        <w:t>district</w:t>
      </w:r>
      <w:r w:rsidRPr="00B940FE">
        <w:rPr>
          <w:rFonts w:hint="eastAsia"/>
          <w:lang w:eastAsia="zh-CN"/>
        </w:rPr>
        <w:t xml:space="preserve"> so that we can </w:t>
      </w:r>
      <w:r w:rsidR="00B60561" w:rsidRPr="00B940FE">
        <w:rPr>
          <w:rFonts w:hint="eastAsia"/>
          <w:lang w:eastAsia="zh-CN"/>
        </w:rPr>
        <w:t>guarantee</w:t>
      </w:r>
      <w:r w:rsidRPr="00B940FE">
        <w:rPr>
          <w:rFonts w:hint="eastAsia"/>
          <w:lang w:eastAsia="zh-CN"/>
        </w:rPr>
        <w:t xml:space="preserve"> the precision of the </w:t>
      </w:r>
      <w:r w:rsidR="003D55A6" w:rsidRPr="00B940FE">
        <w:rPr>
          <w:rFonts w:hint="eastAsia"/>
          <w:lang w:eastAsia="zh-CN"/>
        </w:rPr>
        <w:t xml:space="preserve">instrument </w:t>
      </w:r>
      <w:r w:rsidR="003D55A6" w:rsidRPr="00B940FE">
        <w:rPr>
          <w:lang w:eastAsia="zh-CN"/>
        </w:rPr>
        <w:t>–</w:t>
      </w:r>
      <w:r w:rsidR="003D55A6" w:rsidRPr="00B940FE">
        <w:rPr>
          <w:rFonts w:hint="eastAsia"/>
          <w:lang w:eastAsia="zh-CN"/>
        </w:rPr>
        <w:t xml:space="preserve"> the TDS electronic test pen for this experiment.</w:t>
      </w:r>
    </w:p>
    <w:p w:rsidR="00FB5323" w:rsidRPr="00F139F0" w:rsidRDefault="00FB5323" w:rsidP="00FB5323">
      <w:pPr>
        <w:rPr>
          <w:rFonts w:eastAsia="SimSun"/>
          <w:i/>
          <w:lang w:eastAsia="zh-CN"/>
        </w:rPr>
      </w:pPr>
      <w:r w:rsidRPr="00F139F0">
        <w:rPr>
          <w:rFonts w:eastAsia="SimSun"/>
          <w:i/>
          <w:lang w:eastAsia="zh-CN"/>
        </w:rPr>
        <w:t>Design and data</w:t>
      </w:r>
    </w:p>
    <w:p w:rsidR="00FB5323" w:rsidRDefault="00FB5323" w:rsidP="00FB5323">
      <w:pPr>
        <w:rPr>
          <w:rFonts w:eastAsia="SimSun"/>
          <w:lang w:eastAsia="zh-CN"/>
        </w:rPr>
      </w:pPr>
      <w:r w:rsidRPr="00FB5323">
        <w:rPr>
          <w:rFonts w:eastAsia="SimSun"/>
          <w:lang w:eastAsia="zh-CN"/>
        </w:rPr>
        <w:t>The respons</w:t>
      </w:r>
      <w:r w:rsidR="00FF74AF">
        <w:rPr>
          <w:rFonts w:eastAsia="SimSun" w:hint="eastAsia"/>
          <w:lang w:eastAsia="zh-CN"/>
        </w:rPr>
        <w:t>e</w:t>
      </w:r>
      <w:r w:rsidRPr="00FB5323">
        <w:rPr>
          <w:rFonts w:eastAsia="SimSun"/>
          <w:lang w:eastAsia="zh-CN"/>
        </w:rPr>
        <w:t xml:space="preserve"> variable of this experiment is the total</w:t>
      </w:r>
      <w:r>
        <w:rPr>
          <w:rFonts w:eastAsia="SimSun" w:hint="eastAsia"/>
          <w:lang w:eastAsia="zh-CN"/>
        </w:rPr>
        <w:t xml:space="preserve"> </w:t>
      </w:r>
      <w:r w:rsidRPr="00FB5323">
        <w:rPr>
          <w:rFonts w:eastAsia="SimSun"/>
          <w:lang w:eastAsia="zh-CN"/>
        </w:rPr>
        <w:t>dissolved solids (TDS) value of the water. According to the product description of the</w:t>
      </w:r>
      <w:r w:rsidR="0053407C">
        <w:rPr>
          <w:rFonts w:eastAsia="SimSun" w:hint="eastAsia"/>
          <w:lang w:eastAsia="zh-CN"/>
        </w:rPr>
        <w:t>s</w:t>
      </w:r>
      <w:r w:rsidR="0053407C">
        <w:rPr>
          <w:rFonts w:eastAsia="SimSun"/>
          <w:lang w:eastAsia="zh-CN"/>
        </w:rPr>
        <w:t>e five</w:t>
      </w:r>
      <w:r w:rsidRPr="00FB5323">
        <w:rPr>
          <w:rFonts w:eastAsia="SimSun"/>
          <w:lang w:eastAsia="zh-CN"/>
        </w:rPr>
        <w:t xml:space="preserve"> water filter</w:t>
      </w:r>
      <w:r>
        <w:rPr>
          <w:rFonts w:eastAsia="SimSun" w:hint="eastAsia"/>
          <w:lang w:eastAsia="zh-CN"/>
        </w:rPr>
        <w:t xml:space="preserve"> </w:t>
      </w:r>
      <w:r w:rsidRPr="00FB5323">
        <w:rPr>
          <w:rFonts w:eastAsia="SimSun"/>
          <w:lang w:eastAsia="zh-CN"/>
        </w:rPr>
        <w:t>cartridges, the TDS value of the water should be</w:t>
      </w:r>
      <w:r>
        <w:rPr>
          <w:rFonts w:eastAsia="SimSun"/>
          <w:lang w:eastAsia="zh-CN"/>
        </w:rPr>
        <w:t xml:space="preserve"> lower after it being filtered,</w:t>
      </w:r>
      <w:r>
        <w:rPr>
          <w:rFonts w:eastAsia="SimSun" w:hint="eastAsia"/>
          <w:lang w:eastAsia="zh-CN"/>
        </w:rPr>
        <w:t xml:space="preserve"> </w:t>
      </w:r>
      <w:r w:rsidRPr="00FB5323">
        <w:rPr>
          <w:rFonts w:eastAsia="SimSun"/>
          <w:lang w:eastAsia="zh-CN"/>
        </w:rPr>
        <w:t>so it is reasonable to choose the TDS va</w:t>
      </w:r>
      <w:r>
        <w:rPr>
          <w:rFonts w:eastAsia="SimSun"/>
          <w:lang w:eastAsia="zh-CN"/>
        </w:rPr>
        <w:t>lue of the response variable to</w:t>
      </w:r>
      <w:r>
        <w:rPr>
          <w:rFonts w:eastAsia="SimSun" w:hint="eastAsia"/>
          <w:lang w:eastAsia="zh-CN"/>
        </w:rPr>
        <w:t xml:space="preserve"> </w:t>
      </w:r>
      <w:r w:rsidRPr="00FB5323">
        <w:rPr>
          <w:rFonts w:eastAsia="SimSun"/>
          <w:lang w:eastAsia="zh-CN"/>
        </w:rPr>
        <w:t xml:space="preserve">indicate the efficiency of water filter cartridges. </w:t>
      </w:r>
    </w:p>
    <w:p w:rsidR="006F37EB" w:rsidRDefault="006F37EB" w:rsidP="006F37EB">
      <w:pPr>
        <w:rPr>
          <w:rFonts w:eastAsia="SimSun"/>
          <w:lang w:eastAsia="zh-CN"/>
        </w:rPr>
      </w:pPr>
      <w:r>
        <w:rPr>
          <w:rFonts w:eastAsia="SimSun"/>
          <w:lang w:eastAsia="zh-CN"/>
        </w:rPr>
        <w:t>In order to detect possible confounding variables and reduce bias, w</w:t>
      </w:r>
      <w:r w:rsidR="004B0B3C" w:rsidRPr="00FB5323">
        <w:rPr>
          <w:rFonts w:eastAsia="SimSun"/>
          <w:lang w:eastAsia="zh-CN"/>
        </w:rPr>
        <w:t>e conduc</w:t>
      </w:r>
      <w:r w:rsidR="004B0B3C">
        <w:rPr>
          <w:rFonts w:eastAsia="SimSun"/>
          <w:lang w:eastAsia="zh-CN"/>
        </w:rPr>
        <w:t>ted some trial runs</w:t>
      </w:r>
      <w:r w:rsidR="004B0B3C">
        <w:rPr>
          <w:rFonts w:eastAsia="SimSun" w:hint="eastAsia"/>
          <w:lang w:eastAsia="zh-CN"/>
        </w:rPr>
        <w:t xml:space="preserve"> and noticed that </w:t>
      </w:r>
      <w:r w:rsidR="001B49DB" w:rsidRPr="00FB5323">
        <w:rPr>
          <w:rFonts w:eastAsia="SimSun"/>
          <w:lang w:eastAsia="zh-CN"/>
        </w:rPr>
        <w:t>the temperature and</w:t>
      </w:r>
      <w:r w:rsidR="001B49DB">
        <w:rPr>
          <w:rFonts w:eastAsia="SimSun" w:hint="eastAsia"/>
          <w:lang w:eastAsia="zh-CN"/>
        </w:rPr>
        <w:t xml:space="preserve"> </w:t>
      </w:r>
      <w:r w:rsidR="001B49DB" w:rsidRPr="00FB5323">
        <w:rPr>
          <w:rFonts w:eastAsia="SimSun"/>
          <w:lang w:eastAsia="zh-CN"/>
        </w:rPr>
        <w:t>the drinkability of water influence</w:t>
      </w:r>
      <w:r w:rsidR="001B49DB">
        <w:rPr>
          <w:rFonts w:eastAsia="SimSun" w:hint="eastAsia"/>
          <w:lang w:eastAsia="zh-CN"/>
        </w:rPr>
        <w:t>d</w:t>
      </w:r>
      <w:r w:rsidR="001B49DB" w:rsidRPr="00FB5323">
        <w:rPr>
          <w:rFonts w:eastAsia="SimSun"/>
          <w:lang w:eastAsia="zh-CN"/>
        </w:rPr>
        <w:t xml:space="preserve"> the TDS value of water so we </w:t>
      </w:r>
      <w:r w:rsidR="001B49DB" w:rsidRPr="00FB5323">
        <w:rPr>
          <w:rFonts w:eastAsia="SimSun"/>
          <w:lang w:eastAsia="zh-CN"/>
        </w:rPr>
        <w:lastRenderedPageBreak/>
        <w:t>only use the</w:t>
      </w:r>
      <w:r w:rsidR="001B49DB">
        <w:rPr>
          <w:rFonts w:eastAsia="SimSun" w:hint="eastAsia"/>
          <w:lang w:eastAsia="zh-CN"/>
        </w:rPr>
        <w:t xml:space="preserve"> </w:t>
      </w:r>
      <w:r w:rsidR="001B49DB" w:rsidRPr="00FB5323">
        <w:rPr>
          <w:rFonts w:eastAsia="SimSun"/>
          <w:lang w:eastAsia="zh-CN"/>
        </w:rPr>
        <w:t xml:space="preserve">cold drinkable water </w:t>
      </w:r>
      <w:r w:rsidR="00525619">
        <w:rPr>
          <w:rFonts w:eastAsia="SimSun" w:hint="eastAsia"/>
          <w:lang w:eastAsia="zh-CN"/>
        </w:rPr>
        <w:t xml:space="preserve">as water resource </w:t>
      </w:r>
      <w:r w:rsidR="00525619">
        <w:rPr>
          <w:rFonts w:eastAsia="SimSun"/>
          <w:lang w:eastAsia="zh-CN"/>
        </w:rPr>
        <w:t>at each</w:t>
      </w:r>
      <w:r w:rsidR="006C33F3">
        <w:rPr>
          <w:rFonts w:eastAsia="SimSun" w:hint="eastAsia"/>
          <w:lang w:eastAsia="zh-CN"/>
        </w:rPr>
        <w:t xml:space="preserve"> district </w:t>
      </w:r>
      <w:r w:rsidR="00525619">
        <w:rPr>
          <w:rFonts w:eastAsia="SimSun" w:hint="eastAsia"/>
          <w:lang w:eastAsia="zh-CN"/>
        </w:rPr>
        <w:t xml:space="preserve"> and this will not influence the credibility of our experiment conclusion</w:t>
      </w:r>
      <w:r w:rsidR="00C54E96">
        <w:rPr>
          <w:rFonts w:eastAsia="SimSun" w:hint="eastAsia"/>
          <w:lang w:eastAsia="zh-CN"/>
        </w:rPr>
        <w:t>s</w:t>
      </w:r>
      <w:r w:rsidR="00525619">
        <w:rPr>
          <w:rFonts w:eastAsia="SimSun" w:hint="eastAsia"/>
          <w:lang w:eastAsia="zh-CN"/>
        </w:rPr>
        <w:t xml:space="preserve"> since drinkable water taps are </w:t>
      </w:r>
      <w:r w:rsidR="00237D46">
        <w:rPr>
          <w:rFonts w:eastAsia="SimSun"/>
          <w:lang w:eastAsia="zh-CN"/>
        </w:rPr>
        <w:t>available</w:t>
      </w:r>
      <w:r w:rsidR="00525619">
        <w:rPr>
          <w:rFonts w:eastAsia="SimSun" w:hint="eastAsia"/>
          <w:lang w:eastAsia="zh-CN"/>
        </w:rPr>
        <w:t xml:space="preserve"> in most areas of </w:t>
      </w:r>
      <w:r w:rsidR="00237D46">
        <w:rPr>
          <w:rFonts w:eastAsia="SimSun"/>
          <w:lang w:eastAsia="zh-CN"/>
        </w:rPr>
        <w:t>London</w:t>
      </w:r>
      <w:r w:rsidR="00525619">
        <w:rPr>
          <w:rFonts w:eastAsia="SimSun" w:hint="eastAsia"/>
          <w:lang w:eastAsia="zh-CN"/>
        </w:rPr>
        <w:t xml:space="preserve"> and people tend to take drinkable water for daily eating rather than non-drinkable water.</w:t>
      </w:r>
      <w:r w:rsidRPr="006F37EB">
        <w:rPr>
          <w:rFonts w:eastAsia="SimSun" w:hint="eastAsia"/>
          <w:lang w:eastAsia="zh-CN"/>
        </w:rPr>
        <w:t xml:space="preserve"> </w:t>
      </w:r>
      <w:r>
        <w:rPr>
          <w:rFonts w:eastAsia="SimSun" w:hint="eastAsia"/>
          <w:lang w:eastAsia="zh-CN"/>
        </w:rPr>
        <w:t xml:space="preserve">Besides, the trail run about the TDS value difference of the raw cold drinkable water at different times showed that the difference is not </w:t>
      </w:r>
      <w:r w:rsidR="00D96A3E">
        <w:rPr>
          <w:rFonts w:eastAsia="SimSun"/>
          <w:lang w:eastAsia="zh-CN"/>
        </w:rPr>
        <w:t>significant,</w:t>
      </w:r>
      <w:r>
        <w:rPr>
          <w:rFonts w:eastAsia="SimSun" w:hint="eastAsia"/>
          <w:lang w:eastAsia="zh-CN"/>
        </w:rPr>
        <w:t xml:space="preserve"> so we ignored the time factor when we conducted the experiment.</w:t>
      </w:r>
      <w:r>
        <w:rPr>
          <w:rFonts w:eastAsia="SimSun"/>
          <w:lang w:eastAsia="zh-CN"/>
        </w:rPr>
        <w:t xml:space="preserve"> However, a</w:t>
      </w:r>
      <w:r>
        <w:rPr>
          <w:rFonts w:eastAsia="SimSun" w:hint="eastAsia"/>
          <w:lang w:eastAsia="zh-CN"/>
        </w:rPr>
        <w:t xml:space="preserve">nother trail run showed that the TDS value of cold raw drinkable water varied among these </w:t>
      </w:r>
      <w:r w:rsidR="00AB27A0">
        <w:rPr>
          <w:rFonts w:eastAsia="SimSun" w:hint="eastAsia"/>
          <w:lang w:eastAsia="zh-CN"/>
        </w:rPr>
        <w:t>district</w:t>
      </w:r>
      <w:r>
        <w:rPr>
          <w:rFonts w:eastAsia="SimSun" w:hint="eastAsia"/>
          <w:lang w:eastAsia="zh-CN"/>
        </w:rPr>
        <w:t>s</w:t>
      </w:r>
      <w:r>
        <w:rPr>
          <w:rFonts w:eastAsia="SimSun"/>
          <w:lang w:eastAsia="zh-CN"/>
        </w:rPr>
        <w:t>—</w:t>
      </w:r>
      <w:r w:rsidR="00D96A3E" w:rsidRPr="00FB5323">
        <w:rPr>
          <w:rFonts w:eastAsia="SimSun"/>
          <w:lang w:eastAsia="zh-CN"/>
        </w:rPr>
        <w:t>Bloomsbury</w:t>
      </w:r>
      <w:r w:rsidRPr="00FB5323">
        <w:rPr>
          <w:rFonts w:eastAsia="SimSun"/>
          <w:lang w:eastAsia="zh-CN"/>
        </w:rPr>
        <w:t>,</w:t>
      </w:r>
      <w:r>
        <w:rPr>
          <w:rFonts w:eastAsia="SimSun" w:hint="eastAsia"/>
          <w:lang w:eastAsia="zh-CN"/>
        </w:rPr>
        <w:t xml:space="preserve"> </w:t>
      </w:r>
      <w:r w:rsidRPr="00FB5323">
        <w:rPr>
          <w:rFonts w:eastAsia="SimSun"/>
          <w:lang w:eastAsia="zh-CN"/>
        </w:rPr>
        <w:t>Marylebone and Holloway</w:t>
      </w:r>
      <w:r>
        <w:rPr>
          <w:rFonts w:eastAsia="SimSun"/>
          <w:lang w:eastAsia="zh-CN"/>
        </w:rPr>
        <w:t xml:space="preserve">. This may influence the efficiency of </w:t>
      </w:r>
      <w:r w:rsidR="006C33F3">
        <w:rPr>
          <w:rFonts w:eastAsia="SimSun" w:hint="eastAsia"/>
          <w:lang w:eastAsia="zh-CN"/>
        </w:rPr>
        <w:t>filters</w:t>
      </w:r>
      <w:r>
        <w:rPr>
          <w:rFonts w:eastAsia="SimSun"/>
          <w:lang w:eastAsia="zh-CN"/>
        </w:rPr>
        <w:t xml:space="preserve"> and cause </w:t>
      </w:r>
      <w:r w:rsidR="00D96A3E">
        <w:rPr>
          <w:rFonts w:eastAsia="SimSun"/>
          <w:lang w:eastAsia="zh-CN"/>
        </w:rPr>
        <w:t>bias,</w:t>
      </w:r>
      <w:r>
        <w:rPr>
          <w:rFonts w:eastAsia="SimSun"/>
          <w:lang w:eastAsia="zh-CN"/>
        </w:rPr>
        <w:t xml:space="preserve"> so </w:t>
      </w:r>
      <w:r>
        <w:rPr>
          <w:rFonts w:eastAsia="SimSun" w:hint="eastAsia"/>
          <w:lang w:eastAsia="zh-CN"/>
        </w:rPr>
        <w:t xml:space="preserve">the </w:t>
      </w:r>
      <w:r w:rsidR="006C33F3">
        <w:rPr>
          <w:rFonts w:eastAsia="SimSun" w:hint="eastAsia"/>
          <w:lang w:eastAsia="zh-CN"/>
        </w:rPr>
        <w:t>district</w:t>
      </w:r>
      <w:r>
        <w:rPr>
          <w:rFonts w:eastAsia="SimSun" w:hint="eastAsia"/>
          <w:lang w:eastAsia="zh-CN"/>
        </w:rPr>
        <w:t xml:space="preserve"> was chosen as an </w:t>
      </w:r>
      <w:r>
        <w:rPr>
          <w:rFonts w:eastAsia="SimSun"/>
          <w:lang w:eastAsia="zh-CN"/>
        </w:rPr>
        <w:t>explanatory</w:t>
      </w:r>
      <w:r>
        <w:rPr>
          <w:rFonts w:eastAsia="SimSun" w:hint="eastAsia"/>
          <w:lang w:eastAsia="zh-CN"/>
        </w:rPr>
        <w:t xml:space="preserve"> variable</w:t>
      </w:r>
      <w:r>
        <w:rPr>
          <w:rFonts w:eastAsia="SimSun"/>
          <w:lang w:eastAsia="zh-CN"/>
        </w:rPr>
        <w:t xml:space="preserve"> in </w:t>
      </w:r>
      <w:r w:rsidR="00D96A3E">
        <w:rPr>
          <w:rFonts w:eastAsia="SimSun"/>
          <w:lang w:eastAsia="zh-CN"/>
        </w:rPr>
        <w:t>supplement</w:t>
      </w:r>
      <w:r>
        <w:rPr>
          <w:rFonts w:eastAsia="SimSun"/>
          <w:lang w:eastAsia="zh-CN"/>
        </w:rPr>
        <w:t xml:space="preserve"> of brand variable and considered possible interaction</w:t>
      </w:r>
      <w:r>
        <w:rPr>
          <w:rFonts w:eastAsia="SimSun" w:hint="eastAsia"/>
          <w:lang w:eastAsia="zh-CN"/>
        </w:rPr>
        <w:t xml:space="preserve"> in this experiment.</w:t>
      </w:r>
    </w:p>
    <w:p w:rsidR="00FB5323" w:rsidRPr="00FB5323" w:rsidRDefault="007D183D" w:rsidP="00FB5323">
      <w:pPr>
        <w:rPr>
          <w:rFonts w:eastAsia="SimSun"/>
          <w:lang w:eastAsia="zh-CN"/>
        </w:rPr>
      </w:pPr>
      <w:r>
        <w:rPr>
          <w:rFonts w:eastAsia="SimSun"/>
          <w:lang w:eastAsia="zh-CN"/>
        </w:rPr>
        <w:t>To achieve randomisation, a</w:t>
      </w:r>
      <w:r w:rsidR="006F37EB" w:rsidRPr="00FB5323">
        <w:rPr>
          <w:rFonts w:eastAsia="SimSun"/>
          <w:lang w:eastAsia="zh-CN"/>
        </w:rPr>
        <w:t xml:space="preserve">t each </w:t>
      </w:r>
      <w:r w:rsidR="00AB27A0">
        <w:rPr>
          <w:rFonts w:eastAsia="SimSun"/>
          <w:lang w:eastAsia="zh-CN"/>
        </w:rPr>
        <w:t>district</w:t>
      </w:r>
      <w:r w:rsidR="006F37EB" w:rsidRPr="00FB5323">
        <w:rPr>
          <w:rFonts w:eastAsia="SimSun"/>
          <w:lang w:eastAsia="zh-CN"/>
        </w:rPr>
        <w:t>, every cartridge was tested ten times and</w:t>
      </w:r>
      <w:r w:rsidR="006F37EB">
        <w:rPr>
          <w:rFonts w:eastAsia="SimSun" w:hint="eastAsia"/>
          <w:lang w:eastAsia="zh-CN"/>
        </w:rPr>
        <w:t xml:space="preserve"> </w:t>
      </w:r>
      <w:r w:rsidR="006F37EB" w:rsidRPr="00FB5323">
        <w:rPr>
          <w:rFonts w:eastAsia="SimSun"/>
          <w:lang w:eastAsia="zh-CN"/>
        </w:rPr>
        <w:t>each time includes two TDS value</w:t>
      </w:r>
      <w:r w:rsidR="006F37EB">
        <w:rPr>
          <w:rFonts w:eastAsia="SimSun" w:hint="eastAsia"/>
          <w:lang w:eastAsia="zh-CN"/>
        </w:rPr>
        <w:t>s</w:t>
      </w:r>
      <w:r w:rsidR="006F37EB" w:rsidRPr="00FB5323">
        <w:rPr>
          <w:rFonts w:eastAsia="SimSun"/>
          <w:lang w:eastAsia="zh-CN"/>
        </w:rPr>
        <w:t>: the raw wa</w:t>
      </w:r>
      <w:r w:rsidR="006F37EB">
        <w:rPr>
          <w:rFonts w:eastAsia="SimSun"/>
          <w:lang w:eastAsia="zh-CN"/>
        </w:rPr>
        <w:t>ter and filtered water. At each</w:t>
      </w:r>
      <w:r w:rsidR="006F37EB">
        <w:rPr>
          <w:rFonts w:eastAsia="SimSun" w:hint="eastAsia"/>
          <w:lang w:eastAsia="zh-CN"/>
        </w:rPr>
        <w:t xml:space="preserve"> </w:t>
      </w:r>
      <w:r w:rsidR="006F37EB" w:rsidRPr="00FB5323">
        <w:rPr>
          <w:rFonts w:eastAsia="SimSun"/>
          <w:lang w:eastAsia="zh-CN"/>
        </w:rPr>
        <w:t>time, the raw water was directly picked from the</w:t>
      </w:r>
      <w:r w:rsidR="006F37EB">
        <w:rPr>
          <w:rFonts w:eastAsia="SimSun"/>
          <w:lang w:eastAsia="zh-CN"/>
        </w:rPr>
        <w:t xml:space="preserve"> water-tap and tested and after</w:t>
      </w:r>
      <w:r w:rsidR="006F37EB">
        <w:rPr>
          <w:rFonts w:eastAsia="SimSun" w:hint="eastAsia"/>
          <w:lang w:eastAsia="zh-CN"/>
        </w:rPr>
        <w:t xml:space="preserve"> </w:t>
      </w:r>
      <w:r w:rsidR="006F37EB" w:rsidRPr="00FB5323">
        <w:rPr>
          <w:rFonts w:eastAsia="SimSun"/>
          <w:lang w:eastAsia="zh-CN"/>
        </w:rPr>
        <w:t>that, the water was filtered tested.</w:t>
      </w:r>
      <w:r w:rsidR="006F37EB">
        <w:rPr>
          <w:rFonts w:eastAsia="SimSun"/>
          <w:lang w:eastAsia="zh-CN"/>
        </w:rPr>
        <w:t xml:space="preserve"> In this way, we achieved a balanced design and ensure</w:t>
      </w:r>
      <w:r w:rsidR="00B60561">
        <w:rPr>
          <w:rFonts w:eastAsia="SimSun" w:hint="eastAsia"/>
          <w:lang w:eastAsia="zh-CN"/>
        </w:rPr>
        <w:t xml:space="preserve">d that </w:t>
      </w:r>
      <w:r w:rsidR="00B60561">
        <w:rPr>
          <w:rFonts w:eastAsia="SimSun"/>
          <w:lang w:eastAsia="zh-CN"/>
        </w:rPr>
        <w:t>we ha</w:t>
      </w:r>
      <w:r w:rsidR="00B60561">
        <w:rPr>
          <w:rFonts w:eastAsia="SimSun" w:hint="eastAsia"/>
          <w:lang w:eastAsia="zh-CN"/>
        </w:rPr>
        <w:t>d</w:t>
      </w:r>
      <w:r w:rsidR="006F37EB">
        <w:rPr>
          <w:rFonts w:eastAsia="SimSun"/>
          <w:lang w:eastAsia="zh-CN"/>
        </w:rPr>
        <w:t xml:space="preserve"> same number of observations in each cell. Furthermore, a</w:t>
      </w:r>
      <w:r w:rsidR="00FB5323" w:rsidRPr="00FB5323">
        <w:rPr>
          <w:rFonts w:eastAsia="SimSun"/>
          <w:lang w:eastAsia="zh-CN"/>
        </w:rPr>
        <w:t>fter each time tested, the test pen was</w:t>
      </w:r>
      <w:r w:rsidR="001B49DB">
        <w:rPr>
          <w:rFonts w:eastAsia="SimSun" w:hint="eastAsia"/>
          <w:lang w:eastAsia="zh-CN"/>
        </w:rPr>
        <w:t xml:space="preserve"> </w:t>
      </w:r>
      <w:r w:rsidR="00FB5323" w:rsidRPr="00FB5323">
        <w:rPr>
          <w:rFonts w:eastAsia="SimSun"/>
          <w:lang w:eastAsia="zh-CN"/>
        </w:rPr>
        <w:t>cleaned so that the residual water did not infl</w:t>
      </w:r>
      <w:r w:rsidR="00FB5323">
        <w:rPr>
          <w:rFonts w:eastAsia="SimSun"/>
          <w:lang w:eastAsia="zh-CN"/>
        </w:rPr>
        <w:t>uence the following data. While</w:t>
      </w:r>
      <w:r w:rsidR="00FB5323">
        <w:rPr>
          <w:rFonts w:eastAsia="SimSun" w:hint="eastAsia"/>
          <w:lang w:eastAsia="zh-CN"/>
        </w:rPr>
        <w:t xml:space="preserve"> </w:t>
      </w:r>
      <w:r w:rsidR="00FB5323" w:rsidRPr="00FB5323">
        <w:rPr>
          <w:rFonts w:eastAsia="SimSun"/>
          <w:lang w:eastAsia="zh-CN"/>
        </w:rPr>
        <w:t xml:space="preserve">the water filter jug cannot be totally cleaned </w:t>
      </w:r>
      <w:r w:rsidR="00FB5323">
        <w:rPr>
          <w:rFonts w:eastAsia="SimSun"/>
          <w:lang w:eastAsia="zh-CN"/>
        </w:rPr>
        <w:t>so every time half jug of water</w:t>
      </w:r>
      <w:r w:rsidR="00FB5323">
        <w:rPr>
          <w:rFonts w:eastAsia="SimSun" w:hint="eastAsia"/>
          <w:lang w:eastAsia="zh-CN"/>
        </w:rPr>
        <w:t xml:space="preserve"> </w:t>
      </w:r>
      <w:r w:rsidR="00FB5323" w:rsidRPr="00FB5323">
        <w:rPr>
          <w:rFonts w:eastAsia="SimSun"/>
          <w:lang w:eastAsia="zh-CN"/>
        </w:rPr>
        <w:t>was filtered so that the influence of residual water can be minimised.</w:t>
      </w:r>
    </w:p>
    <w:p w:rsidR="00331135" w:rsidRDefault="00DA650F" w:rsidP="001967D9">
      <w:pPr>
        <w:rPr>
          <w:i/>
          <w:lang w:eastAsia="zh-CN"/>
        </w:rPr>
      </w:pPr>
      <w:r w:rsidRPr="00DA650F">
        <w:rPr>
          <w:rFonts w:hint="eastAsia"/>
          <w:i/>
          <w:lang w:eastAsia="zh-CN"/>
        </w:rPr>
        <w:t>Analysis</w:t>
      </w:r>
    </w:p>
    <w:p w:rsidR="001967D9" w:rsidRDefault="001967D9" w:rsidP="001967D9">
      <w:pPr>
        <w:rPr>
          <w:lang w:eastAsia="zh-CN"/>
        </w:rPr>
      </w:pPr>
      <w:r>
        <w:t xml:space="preserve">We used boxplots to briefly detect possible difference among </w:t>
      </w:r>
      <w:r w:rsidR="00AB27A0">
        <w:t xml:space="preserve">brands and </w:t>
      </w:r>
      <w:r w:rsidR="00D96A3E">
        <w:rPr>
          <w:lang w:eastAsia="zh-CN"/>
        </w:rPr>
        <w:t>district</w:t>
      </w:r>
      <w:r w:rsidR="00D96A3E">
        <w:t>s. The</w:t>
      </w:r>
      <w:r>
        <w:t xml:space="preserve"> </w:t>
      </w:r>
      <w:r w:rsidR="00D96A3E">
        <w:t>boxplots (</w:t>
      </w:r>
      <w:r w:rsidR="00D30E2E">
        <w:rPr>
          <w:rFonts w:hint="eastAsia"/>
          <w:lang w:eastAsia="zh-CN"/>
        </w:rPr>
        <w:t>F</w:t>
      </w:r>
      <w:r w:rsidR="006E2661">
        <w:t xml:space="preserve">igure 1) </w:t>
      </w:r>
      <w:r>
        <w:t xml:space="preserve">showed that </w:t>
      </w:r>
      <w:r>
        <w:rPr>
          <w:rFonts w:hint="eastAsia"/>
          <w:lang w:eastAsia="zh-CN"/>
        </w:rPr>
        <w:t>the filter efficiency difference exist</w:t>
      </w:r>
      <w:r w:rsidR="00D30E2E">
        <w:rPr>
          <w:rFonts w:hint="eastAsia"/>
          <w:lang w:eastAsia="zh-CN"/>
        </w:rPr>
        <w:t xml:space="preserve">ed among </w:t>
      </w:r>
      <w:r>
        <w:t xml:space="preserve">five brands </w:t>
      </w:r>
      <w:r w:rsidR="00B759A9">
        <w:rPr>
          <w:rFonts w:hint="eastAsia"/>
          <w:lang w:eastAsia="zh-CN"/>
        </w:rPr>
        <w:t xml:space="preserve">filters </w:t>
      </w:r>
      <w:r w:rsidR="00D30E2E">
        <w:t>and Aqua may ha</w:t>
      </w:r>
      <w:r w:rsidR="00D30E2E">
        <w:rPr>
          <w:rFonts w:hint="eastAsia"/>
          <w:lang w:eastAsia="zh-CN"/>
        </w:rPr>
        <w:t>ve</w:t>
      </w:r>
      <w:r w:rsidR="00D30E2E">
        <w:t xml:space="preserve"> </w:t>
      </w:r>
      <w:r>
        <w:t xml:space="preserve">the highest </w:t>
      </w:r>
      <w:r w:rsidR="00D96A3E">
        <w:t>efficiency</w:t>
      </w:r>
      <w:r>
        <w:rPr>
          <w:lang w:eastAsia="zh-CN"/>
        </w:rPr>
        <w:t>, while</w:t>
      </w:r>
      <w:r>
        <w:t xml:space="preserve"> different </w:t>
      </w:r>
      <w:r w:rsidR="00AB27A0">
        <w:t>district</w:t>
      </w:r>
      <w:r>
        <w:t>s also showed diff</w:t>
      </w:r>
      <w:r>
        <w:rPr>
          <w:rFonts w:hint="eastAsia"/>
          <w:lang w:eastAsia="zh-CN"/>
        </w:rPr>
        <w:t>erent value</w:t>
      </w:r>
      <w:r>
        <w:rPr>
          <w:lang w:eastAsia="zh-CN"/>
        </w:rPr>
        <w:t xml:space="preserve"> and </w:t>
      </w:r>
      <w:r w:rsidR="00D96A3E">
        <w:rPr>
          <w:lang w:eastAsia="zh-CN"/>
        </w:rPr>
        <w:t>Bloomsbury</w:t>
      </w:r>
      <w:r>
        <w:rPr>
          <w:lang w:eastAsia="zh-CN"/>
        </w:rPr>
        <w:t xml:space="preserve"> maybe the </w:t>
      </w:r>
      <w:r w:rsidR="00D96A3E">
        <w:rPr>
          <w:lang w:eastAsia="zh-CN"/>
        </w:rPr>
        <w:t>district</w:t>
      </w:r>
      <w:r>
        <w:rPr>
          <w:lang w:eastAsia="zh-CN"/>
        </w:rPr>
        <w:t xml:space="preserve"> at which filters perform</w:t>
      </w:r>
      <w:r w:rsidR="00D30E2E">
        <w:rPr>
          <w:rFonts w:hint="eastAsia"/>
          <w:lang w:eastAsia="zh-CN"/>
        </w:rPr>
        <w:t>ed</w:t>
      </w:r>
      <w:r>
        <w:rPr>
          <w:lang w:eastAsia="zh-CN"/>
        </w:rPr>
        <w:t xml:space="preserve"> best well</w:t>
      </w:r>
      <w:r>
        <w:t xml:space="preserve">. </w:t>
      </w:r>
      <w:r>
        <w:rPr>
          <w:lang w:eastAsia="zh-CN"/>
        </w:rPr>
        <w:t xml:space="preserve">Summarised from </w:t>
      </w:r>
      <w:r w:rsidR="006E2661">
        <w:rPr>
          <w:lang w:eastAsia="zh-CN"/>
        </w:rPr>
        <w:t xml:space="preserve">figure </w:t>
      </w:r>
      <w:r>
        <w:rPr>
          <w:lang w:eastAsia="zh-CN"/>
        </w:rPr>
        <w:t xml:space="preserve">2, </w:t>
      </w:r>
      <w:r>
        <w:rPr>
          <w:rFonts w:hint="eastAsia"/>
          <w:lang w:eastAsia="zh-CN"/>
        </w:rPr>
        <w:t xml:space="preserve">the </w:t>
      </w:r>
      <w:r>
        <w:rPr>
          <w:lang w:eastAsia="zh-CN"/>
        </w:rPr>
        <w:t xml:space="preserve">Aqua seemed to </w:t>
      </w:r>
      <w:r w:rsidR="00D96A3E">
        <w:rPr>
          <w:lang w:eastAsia="zh-CN"/>
        </w:rPr>
        <w:t>perform</w:t>
      </w:r>
      <w:r>
        <w:rPr>
          <w:rFonts w:hint="eastAsia"/>
          <w:lang w:eastAsia="zh-CN"/>
        </w:rPr>
        <w:t xml:space="preserve"> best and </w:t>
      </w:r>
      <w:r w:rsidRPr="00FB5323">
        <w:rPr>
          <w:rFonts w:eastAsia="SimSun"/>
          <w:lang w:eastAsia="zh-CN"/>
        </w:rPr>
        <w:t>Universal Jug Wa</w:t>
      </w:r>
      <w:r>
        <w:rPr>
          <w:rFonts w:eastAsia="SimSun"/>
          <w:lang w:eastAsia="zh-CN"/>
        </w:rPr>
        <w:t>ter filt</w:t>
      </w:r>
      <w:r>
        <w:rPr>
          <w:rFonts w:eastAsia="SimSun" w:hint="eastAsia"/>
          <w:lang w:eastAsia="zh-CN"/>
        </w:rPr>
        <w:t xml:space="preserve"> was the worst. </w:t>
      </w:r>
      <w:r>
        <w:rPr>
          <w:rFonts w:hint="eastAsia"/>
          <w:lang w:eastAsia="zh-CN"/>
        </w:rPr>
        <w:t>But a</w:t>
      </w:r>
      <w:r>
        <w:t xml:space="preserve">ccording to the interaction plot, </w:t>
      </w:r>
      <w:r>
        <w:rPr>
          <w:lang w:eastAsia="zh-CN"/>
        </w:rPr>
        <w:t>different brand had quit distinct trends along districts especially for</w:t>
      </w:r>
      <w:r w:rsidR="00D96A3E">
        <w:rPr>
          <w:lang w:eastAsia="zh-CN"/>
        </w:rPr>
        <w:t xml:space="preserve"> F</w:t>
      </w:r>
      <w:r>
        <w:rPr>
          <w:lang w:eastAsia="zh-CN"/>
        </w:rPr>
        <w:t xml:space="preserve">illterlogic, </w:t>
      </w:r>
      <w:r>
        <w:rPr>
          <w:rFonts w:hint="eastAsia"/>
          <w:lang w:eastAsia="zh-CN"/>
        </w:rPr>
        <w:t xml:space="preserve">meaning that </w:t>
      </w:r>
      <w:r>
        <w:rPr>
          <w:lang w:eastAsia="zh-CN"/>
        </w:rPr>
        <w:t>each</w:t>
      </w:r>
      <w:r>
        <w:rPr>
          <w:rFonts w:hint="eastAsia"/>
          <w:lang w:eastAsia="zh-CN"/>
        </w:rPr>
        <w:t xml:space="preserve"> brand</w:t>
      </w:r>
      <w:r>
        <w:rPr>
          <w:lang w:eastAsia="zh-CN"/>
        </w:rPr>
        <w:t xml:space="preserve"> had different efficiencies at different districts, so it is reasonable to include interaction effect into our model</w:t>
      </w:r>
      <w:r>
        <w:rPr>
          <w:rFonts w:hint="eastAsia"/>
          <w:lang w:eastAsia="zh-CN"/>
        </w:rPr>
        <w:t xml:space="preserve">. </w:t>
      </w:r>
    </w:p>
    <w:p w:rsidR="001967D9" w:rsidRDefault="001967D9" w:rsidP="001967D9">
      <w:pPr>
        <w:jc w:val="center"/>
        <w:rPr>
          <w:lang w:eastAsia="zh-CN"/>
        </w:rPr>
      </w:pPr>
      <w:r w:rsidRPr="00DA650F">
        <w:rPr>
          <w:noProof/>
          <w:lang w:val="en-US" w:eastAsia="zh-CN"/>
        </w:rPr>
        <w:drawing>
          <wp:inline distT="0" distB="0" distL="0" distR="0">
            <wp:extent cx="3200400" cy="3200400"/>
            <wp:effectExtent l="1905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3200400" cy="3200400"/>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1: </w:t>
      </w:r>
      <w:r w:rsidR="001967D9">
        <w:t>Boxplot for 2 qualitative explanatory variables</w:t>
      </w:r>
    </w:p>
    <w:p w:rsidR="00DD3EAF" w:rsidRPr="001967D9" w:rsidRDefault="00DD3EAF" w:rsidP="00882946">
      <w:pPr>
        <w:rPr>
          <w:lang w:eastAsia="zh-CN"/>
        </w:rPr>
      </w:pPr>
    </w:p>
    <w:p w:rsidR="00191569" w:rsidRDefault="00191569" w:rsidP="00882946">
      <w:pPr>
        <w:rPr>
          <w:lang w:eastAsia="zh-CN"/>
        </w:rPr>
      </w:pPr>
      <w:r w:rsidRPr="00191569">
        <w:rPr>
          <w:noProof/>
          <w:lang w:val="en-US" w:eastAsia="zh-CN"/>
        </w:rPr>
        <w:lastRenderedPageBreak/>
        <w:drawing>
          <wp:inline distT="0" distB="0" distL="0" distR="0">
            <wp:extent cx="3132442" cy="2466975"/>
            <wp:effectExtent l="1905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32442" cy="2466975"/>
                    </a:xfrm>
                    <a:prstGeom prst="rect">
                      <a:avLst/>
                    </a:prstGeom>
                  </pic:spPr>
                </pic:pic>
              </a:graphicData>
            </a:graphic>
          </wp:inline>
        </w:drawing>
      </w:r>
      <w:r w:rsidRPr="00191569">
        <w:rPr>
          <w:noProof/>
          <w:lang w:val="en-US" w:eastAsia="zh-CN"/>
        </w:rPr>
        <w:drawing>
          <wp:inline distT="0" distB="0" distL="0" distR="0">
            <wp:extent cx="2362200" cy="2409825"/>
            <wp:effectExtent l="1905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62200" cy="2409825"/>
                    </a:xfrm>
                    <a:prstGeom prst="rect">
                      <a:avLst/>
                    </a:prstGeom>
                  </pic:spPr>
                </pic:pic>
              </a:graphicData>
            </a:graphic>
          </wp:inline>
        </w:drawing>
      </w:r>
    </w:p>
    <w:p w:rsidR="001967D9" w:rsidRDefault="006E2661" w:rsidP="001967D9">
      <w:pPr>
        <w:jc w:val="center"/>
        <w:rPr>
          <w:lang w:eastAsia="zh-CN"/>
        </w:rPr>
      </w:pPr>
      <w:r>
        <w:rPr>
          <w:lang w:eastAsia="zh-CN"/>
        </w:rPr>
        <w:t>Figure</w:t>
      </w:r>
      <w:r w:rsidR="001967D9">
        <w:rPr>
          <w:rFonts w:hint="eastAsia"/>
          <w:lang w:eastAsia="zh-CN"/>
        </w:rPr>
        <w:t xml:space="preserve"> 2: </w:t>
      </w:r>
      <w:r w:rsidR="001967D9">
        <w:t>Plots to check interactions</w:t>
      </w:r>
    </w:p>
    <w:p w:rsidR="001967D9" w:rsidRDefault="001967D9" w:rsidP="001967D9"/>
    <w:p w:rsidR="001967D9" w:rsidRDefault="001967D9" w:rsidP="001967D9">
      <w:r>
        <w:t>We firstly used two-way ANOVA with interaction to model our data.</w:t>
      </w:r>
      <w:r w:rsidRPr="00ED21AC">
        <w:t xml:space="preserve"> </w:t>
      </w:r>
      <w:r>
        <w:t xml:space="preserve">Based on the ANOVA </w:t>
      </w:r>
      <w:r w:rsidR="00D96A3E">
        <w:t>table (</w:t>
      </w:r>
      <w:r>
        <w:t xml:space="preserve">Table 2), water filter cartridge efficiency among the brands, districts and interaction effect were statistically significant. From Table </w:t>
      </w:r>
      <w:r w:rsidR="00D96A3E">
        <w:t>3, the</w:t>
      </w:r>
      <w:r>
        <w:t xml:space="preserve"> estimated efficiency for brand1(Aqua)</w:t>
      </w:r>
      <w:r w:rsidR="00682BED">
        <w:rPr>
          <w:rFonts w:hint="eastAsia"/>
          <w:lang w:eastAsia="zh-CN"/>
        </w:rPr>
        <w:t xml:space="preserve"> was </w:t>
      </w:r>
      <w:r>
        <w:t xml:space="preserve">0.381 which </w:t>
      </w:r>
      <w:r w:rsidR="00682BED">
        <w:rPr>
          <w:rFonts w:hint="eastAsia"/>
          <w:lang w:eastAsia="zh-CN"/>
        </w:rPr>
        <w:t xml:space="preserve">was </w:t>
      </w:r>
      <w:r>
        <w:t xml:space="preserve">the highest and brand4(Universal) had the lowest </w:t>
      </w:r>
      <w:r w:rsidR="00D96A3E">
        <w:t>efficiency</w:t>
      </w:r>
      <w:r>
        <w:t xml:space="preserve"> of 0.241</w:t>
      </w:r>
      <w:r w:rsidR="006E2661">
        <w:t>.</w:t>
      </w:r>
      <w:r>
        <w:t xml:space="preserve"> Also, the average </w:t>
      </w:r>
      <w:r w:rsidR="00D96A3E">
        <w:t>efficiency</w:t>
      </w:r>
      <w:r>
        <w:t xml:space="preserve"> at </w:t>
      </w:r>
      <w:r w:rsidR="00D96A3E">
        <w:t>Bloomsbury</w:t>
      </w:r>
      <w:r>
        <w:t xml:space="preserve"> was significantly higher than </w:t>
      </w:r>
      <w:r w:rsidR="006E2661">
        <w:t xml:space="preserve">Holloway and </w:t>
      </w:r>
      <w:r>
        <w:t>Marylebone, by 0.033 and 0.042 respectively.</w:t>
      </w:r>
      <w:r w:rsidR="006E2661">
        <w:t xml:space="preserve"> </w:t>
      </w:r>
      <w:r w:rsidR="00D96A3E">
        <w:t>All</w:t>
      </w:r>
      <w:r w:rsidR="006E2661">
        <w:t xml:space="preserve"> the results verified what we guessed in previous plots.</w:t>
      </w:r>
    </w:p>
    <w:p w:rsidR="001967D9" w:rsidRPr="001967D9" w:rsidRDefault="001967D9" w:rsidP="00882946">
      <w:pPr>
        <w:rPr>
          <w:lang w:eastAsia="zh-CN"/>
        </w:rPr>
      </w:pPr>
    </w:p>
    <w:p w:rsidR="00AE3AB2" w:rsidRDefault="00B07DAB" w:rsidP="00B07DAB">
      <w:pPr>
        <w:jc w:val="center"/>
        <w:rPr>
          <w:lang w:eastAsia="zh-CN"/>
        </w:rPr>
      </w:pPr>
      <w:r w:rsidRPr="00B07DAB">
        <w:rPr>
          <w:noProof/>
          <w:lang w:val="en-US" w:eastAsia="zh-CN"/>
        </w:rPr>
        <w:drawing>
          <wp:inline distT="0" distB="0" distL="0" distR="0">
            <wp:extent cx="4943090" cy="1577067"/>
            <wp:effectExtent l="19050" t="0" r="0" b="0"/>
            <wp:docPr id="11" name="圖片 11" descr="C:\Users\asus-PS\AppData\Local\Temp\15488587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S\AppData\Local\Temp\1548858788(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8216" cy="1578703"/>
                    </a:xfrm>
                    <a:prstGeom prst="rect">
                      <a:avLst/>
                    </a:prstGeom>
                    <a:noFill/>
                    <a:ln>
                      <a:noFill/>
                    </a:ln>
                  </pic:spPr>
                </pic:pic>
              </a:graphicData>
            </a:graphic>
          </wp:inline>
        </w:drawing>
      </w:r>
    </w:p>
    <w:p w:rsidR="00B07DAB" w:rsidRDefault="00B07DAB" w:rsidP="00B07DAB">
      <w:pPr>
        <w:jc w:val="center"/>
        <w:rPr>
          <w:lang w:eastAsia="zh-CN"/>
        </w:rPr>
      </w:pPr>
      <w:r>
        <w:rPr>
          <w:rFonts w:hint="eastAsia"/>
          <w:lang w:eastAsia="zh-CN"/>
        </w:rPr>
        <w:t xml:space="preserve">Table 2: </w:t>
      </w:r>
      <w:r>
        <w:t xml:space="preserve">ANOVA </w:t>
      </w:r>
      <w:r>
        <w:rPr>
          <w:rFonts w:hint="eastAsia"/>
          <w:lang w:eastAsia="zh-CN"/>
        </w:rPr>
        <w:t>table</w:t>
      </w:r>
    </w:p>
    <w:p w:rsidR="00BC661E" w:rsidRDefault="00BC661E" w:rsidP="00882946">
      <w:pPr>
        <w:rPr>
          <w:lang w:eastAsia="zh-CN"/>
        </w:rPr>
      </w:pPr>
    </w:p>
    <w:p w:rsidR="00AA28F1" w:rsidRDefault="00AA28F1" w:rsidP="00AA28F1">
      <w:pPr>
        <w:jc w:val="center"/>
        <w:rPr>
          <w:lang w:eastAsia="zh-CN"/>
        </w:rPr>
      </w:pPr>
      <w:r w:rsidRPr="00AA28F1">
        <w:rPr>
          <w:noProof/>
          <w:lang w:val="en-US" w:eastAsia="zh-CN"/>
        </w:rPr>
        <w:drawing>
          <wp:inline distT="0" distB="0" distL="0" distR="0">
            <wp:extent cx="5176520" cy="1500505"/>
            <wp:effectExtent l="0" t="0" r="5080" b="4445"/>
            <wp:docPr id="12" name="圖片 12" descr="C:\Users\asus-PS\AppData\Local\Temp\15488590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PS\AppData\Local\Temp\154885900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76520" cy="1500505"/>
                    </a:xfrm>
                    <a:prstGeom prst="rect">
                      <a:avLst/>
                    </a:prstGeom>
                    <a:noFill/>
                    <a:ln>
                      <a:noFill/>
                    </a:ln>
                  </pic:spPr>
                </pic:pic>
              </a:graphicData>
            </a:graphic>
          </wp:inline>
        </w:drawing>
      </w:r>
    </w:p>
    <w:p w:rsidR="00AA28F1" w:rsidRDefault="00AA28F1" w:rsidP="00AA28F1">
      <w:pPr>
        <w:jc w:val="center"/>
      </w:pPr>
      <w:r>
        <w:rPr>
          <w:rFonts w:hint="eastAsia"/>
          <w:lang w:eastAsia="zh-CN"/>
        </w:rPr>
        <w:t xml:space="preserve">Table 3: </w:t>
      </w:r>
      <w:r>
        <w:t>Coefficient estimates</w:t>
      </w:r>
    </w:p>
    <w:p w:rsidR="007E11DD" w:rsidRDefault="007E11DD" w:rsidP="007E11DD">
      <w:pPr>
        <w:rPr>
          <w:lang w:eastAsia="zh-CN"/>
        </w:rPr>
      </w:pPr>
      <w:r>
        <w:lastRenderedPageBreak/>
        <w:t xml:space="preserve">To further detect where </w:t>
      </w:r>
      <w:r>
        <w:rPr>
          <w:rFonts w:hint="eastAsia"/>
          <w:lang w:eastAsia="zh-CN"/>
        </w:rPr>
        <w:t xml:space="preserve">did </w:t>
      </w:r>
      <w:r>
        <w:t xml:space="preserve">the differences among brands and </w:t>
      </w:r>
      <w:r w:rsidR="00D96A3E">
        <w:t>districts</w:t>
      </w:r>
      <w:r>
        <w:t xml:space="preserve"> arise from, we did multiple pairwise </w:t>
      </w:r>
      <w:r w:rsidR="00D96A3E">
        <w:t>tests (</w:t>
      </w:r>
      <w:r>
        <w:t xml:space="preserve">Tukey HSD test). From table 4 and figure 3, it </w:t>
      </w:r>
      <w:r>
        <w:rPr>
          <w:rFonts w:hint="eastAsia"/>
          <w:lang w:eastAsia="zh-CN"/>
        </w:rPr>
        <w:t>was</w:t>
      </w:r>
      <w:r>
        <w:t xml:space="preserve"> very interesting to notice that </w:t>
      </w:r>
      <w:r>
        <w:rPr>
          <w:rFonts w:eastAsia="SimSun"/>
          <w:lang w:eastAsia="zh-CN"/>
        </w:rPr>
        <w:t xml:space="preserve">there </w:t>
      </w:r>
      <w:r w:rsidR="00D96A3E">
        <w:rPr>
          <w:rFonts w:eastAsia="SimSun"/>
          <w:lang w:eastAsia="zh-CN"/>
        </w:rPr>
        <w:t>was</w:t>
      </w:r>
      <w:r>
        <w:rPr>
          <w:rFonts w:eastAsia="SimSun"/>
          <w:lang w:eastAsia="zh-CN"/>
        </w:rPr>
        <w:t xml:space="preserve"> no </w:t>
      </w:r>
      <w:r>
        <w:t>significant difference between Brita and Aqua, Amazon and Fillterlogic at 95% confidence level. The average efficiency of five cartridges d</w:t>
      </w:r>
      <w:r>
        <w:rPr>
          <w:rFonts w:hint="eastAsia"/>
          <w:lang w:eastAsia="zh-CN"/>
        </w:rPr>
        <w:t>id</w:t>
      </w:r>
      <w:r>
        <w:t xml:space="preserve"> not have significant difference between Marylebone and Holloway.</w:t>
      </w:r>
    </w:p>
    <w:p w:rsidR="003A775F" w:rsidRDefault="003A775F" w:rsidP="003A775F">
      <w:pPr>
        <w:jc w:val="center"/>
        <w:rPr>
          <w:lang w:eastAsia="zh-CN"/>
        </w:rPr>
      </w:pPr>
      <w:r w:rsidRPr="00441084">
        <w:rPr>
          <w:noProof/>
          <w:lang w:val="en-US" w:eastAsia="zh-CN"/>
        </w:rPr>
        <w:drawing>
          <wp:inline distT="0" distB="0" distL="0" distR="0">
            <wp:extent cx="4591050" cy="1524000"/>
            <wp:effectExtent l="0" t="0" r="0" b="0"/>
            <wp:docPr id="2" name="圖片 2" descr="C:\Users\asus-PS\AppData\Local\Temp\15495501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S\AppData\Local\Temp\1549550147(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91050" cy="1524000"/>
                    </a:xfrm>
                    <a:prstGeom prst="rect">
                      <a:avLst/>
                    </a:prstGeom>
                    <a:noFill/>
                    <a:ln>
                      <a:noFill/>
                    </a:ln>
                  </pic:spPr>
                </pic:pic>
              </a:graphicData>
            </a:graphic>
          </wp:inline>
        </w:drawing>
      </w:r>
    </w:p>
    <w:p w:rsidR="003A775F" w:rsidRDefault="003A775F" w:rsidP="003A775F">
      <w:pPr>
        <w:jc w:val="center"/>
        <w:rPr>
          <w:lang w:eastAsia="zh-CN"/>
        </w:rPr>
      </w:pPr>
      <w:r w:rsidRPr="00441084">
        <w:rPr>
          <w:noProof/>
          <w:lang w:val="en-US" w:eastAsia="zh-CN"/>
        </w:rPr>
        <w:drawing>
          <wp:inline distT="0" distB="0" distL="0" distR="0">
            <wp:extent cx="4432300" cy="660400"/>
            <wp:effectExtent l="0" t="0" r="6350" b="6350"/>
            <wp:docPr id="3" name="圖片 3" descr="C:\Users\asus-PS\AppData\Local\Temp\15495501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PS\AppData\Local\Temp\1549550164(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2300" cy="660400"/>
                    </a:xfrm>
                    <a:prstGeom prst="rect">
                      <a:avLst/>
                    </a:prstGeom>
                    <a:noFill/>
                    <a:ln>
                      <a:noFill/>
                    </a:ln>
                  </pic:spPr>
                </pic:pic>
              </a:graphicData>
            </a:graphic>
          </wp:inline>
        </w:drawing>
      </w:r>
    </w:p>
    <w:p w:rsidR="003A775F" w:rsidRDefault="003A775F" w:rsidP="003A775F">
      <w:pPr>
        <w:jc w:val="center"/>
        <w:rPr>
          <w:lang w:eastAsia="zh-CN"/>
        </w:rPr>
      </w:pPr>
      <w:r>
        <w:rPr>
          <w:rFonts w:hint="eastAsia"/>
          <w:lang w:eastAsia="zh-CN"/>
        </w:rPr>
        <w:t>T</w:t>
      </w:r>
      <w:r>
        <w:rPr>
          <w:lang w:eastAsia="zh-CN"/>
        </w:rPr>
        <w:t xml:space="preserve">able </w:t>
      </w:r>
      <w:r w:rsidR="00D96A3E">
        <w:rPr>
          <w:lang w:eastAsia="zh-CN"/>
        </w:rPr>
        <w:t>4: Tukey</w:t>
      </w:r>
      <w:r>
        <w:rPr>
          <w:lang w:eastAsia="zh-CN"/>
        </w:rPr>
        <w:t xml:space="preserve"> HSD tests</w:t>
      </w:r>
    </w:p>
    <w:p w:rsidR="003A775F" w:rsidRDefault="003A775F" w:rsidP="003A775F">
      <w:pPr>
        <w:jc w:val="center"/>
        <w:rPr>
          <w:lang w:eastAsia="zh-CN"/>
        </w:rPr>
      </w:pPr>
      <w:r w:rsidRPr="00AA28F1">
        <w:rPr>
          <w:noProof/>
          <w:lang w:val="en-US" w:eastAsia="zh-CN"/>
        </w:rPr>
        <w:drawing>
          <wp:inline distT="0" distB="0" distL="0" distR="0">
            <wp:extent cx="4810125" cy="4810125"/>
            <wp:effectExtent l="19050" t="0" r="9525" b="0"/>
            <wp:docPr id="5"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810125" cy="4810125"/>
                    </a:xfrm>
                    <a:prstGeom prst="rect">
                      <a:avLst/>
                    </a:prstGeom>
                  </pic:spPr>
                </pic:pic>
              </a:graphicData>
            </a:graphic>
          </wp:inline>
        </w:drawing>
      </w:r>
    </w:p>
    <w:p w:rsidR="003A775F" w:rsidRDefault="008F5A22" w:rsidP="003A775F">
      <w:pPr>
        <w:jc w:val="center"/>
        <w:rPr>
          <w:lang w:eastAsia="zh-CN"/>
        </w:rPr>
      </w:pPr>
      <w:r>
        <w:rPr>
          <w:rFonts w:hint="eastAsia"/>
          <w:lang w:eastAsia="zh-CN"/>
        </w:rPr>
        <w:t>F</w:t>
      </w:r>
      <w:r w:rsidR="003A775F">
        <w:rPr>
          <w:lang w:eastAsia="zh-CN"/>
        </w:rPr>
        <w:t>igure</w:t>
      </w:r>
      <w:r w:rsidR="003A775F">
        <w:rPr>
          <w:rFonts w:hint="eastAsia"/>
          <w:lang w:eastAsia="zh-CN"/>
        </w:rPr>
        <w:t xml:space="preserve"> 3: </w:t>
      </w:r>
      <w:r w:rsidR="00B60561">
        <w:rPr>
          <w:rFonts w:hint="eastAsia"/>
          <w:lang w:eastAsia="zh-CN"/>
        </w:rPr>
        <w:t>M</w:t>
      </w:r>
      <w:r w:rsidR="003A775F">
        <w:t>ultiple pairwise tests</w:t>
      </w:r>
    </w:p>
    <w:p w:rsidR="003A775F" w:rsidRPr="003A775F" w:rsidRDefault="00B00D87" w:rsidP="003A775F">
      <w:pPr>
        <w:rPr>
          <w:lang w:eastAsia="zh-CN"/>
        </w:rPr>
      </w:pPr>
      <w:r>
        <w:lastRenderedPageBreak/>
        <w:t>In terms of model assumptions, t</w:t>
      </w:r>
      <w:r w:rsidR="003A775F">
        <w:t xml:space="preserve">he residuals </w:t>
      </w:r>
      <w:r w:rsidR="0005646F">
        <w:rPr>
          <w:rFonts w:hint="eastAsia"/>
          <w:lang w:eastAsia="zh-CN"/>
        </w:rPr>
        <w:t>were</w:t>
      </w:r>
      <w:r w:rsidR="003A775F">
        <w:t xml:space="preserve"> scattered randomly among zero and the histogram of residuals remain</w:t>
      </w:r>
      <w:r w:rsidR="0005646F">
        <w:rPr>
          <w:rFonts w:hint="eastAsia"/>
          <w:lang w:eastAsia="zh-CN"/>
        </w:rPr>
        <w:t>ed</w:t>
      </w:r>
      <w:r w:rsidR="003A775F">
        <w:t xml:space="preserve"> almost symmetrical</w:t>
      </w:r>
      <w:r w:rsidR="003A775F">
        <w:rPr>
          <w:rFonts w:hint="eastAsia"/>
          <w:lang w:eastAsia="zh-CN"/>
        </w:rPr>
        <w:t xml:space="preserve"> so t</w:t>
      </w:r>
      <w:r w:rsidR="003A775F">
        <w:t>here</w:t>
      </w:r>
      <w:r w:rsidR="0005646F">
        <w:rPr>
          <w:rFonts w:hint="eastAsia"/>
          <w:lang w:eastAsia="zh-CN"/>
        </w:rPr>
        <w:t xml:space="preserve"> was</w:t>
      </w:r>
      <w:r w:rsidR="003A775F">
        <w:t xml:space="preserve"> no tendency between residuals and fitted value. While for the QQ-plot, residuals </w:t>
      </w:r>
      <w:r w:rsidR="0005646F">
        <w:rPr>
          <w:rFonts w:hint="eastAsia"/>
          <w:lang w:eastAsia="zh-CN"/>
        </w:rPr>
        <w:t>wer</w:t>
      </w:r>
      <w:r w:rsidR="003A775F">
        <w:t>e biased</w:t>
      </w:r>
      <w:r w:rsidR="00D30E2E">
        <w:t xml:space="preserve"> up and obvious non-normality </w:t>
      </w:r>
      <w:r w:rsidR="00D30E2E">
        <w:rPr>
          <w:rFonts w:hint="eastAsia"/>
          <w:lang w:eastAsia="zh-CN"/>
        </w:rPr>
        <w:t>was</w:t>
      </w:r>
      <w:r w:rsidR="003A775F">
        <w:t xml:space="preserve"> shown in right tails of the residual distribution.</w:t>
      </w:r>
      <w:r w:rsidR="003A775F">
        <w:rPr>
          <w:rFonts w:hint="eastAsia"/>
          <w:lang w:eastAsia="zh-CN"/>
        </w:rPr>
        <w:t xml:space="preserve"> </w:t>
      </w:r>
      <w:r w:rsidR="003A775F">
        <w:t xml:space="preserve">So, the model </w:t>
      </w:r>
      <w:r w:rsidR="00D30E2E">
        <w:rPr>
          <w:rFonts w:hint="eastAsia"/>
          <w:lang w:eastAsia="zh-CN"/>
        </w:rPr>
        <w:t>was</w:t>
      </w:r>
      <w:r w:rsidR="003A775F">
        <w:t xml:space="preserve"> </w:t>
      </w:r>
      <w:r w:rsidR="00D96A3E">
        <w:t>adequate,</w:t>
      </w:r>
      <w:r w:rsidR="003A775F">
        <w:t xml:space="preserve"> but several outliers have largely affected the result. Observing the data, the outliers mainly showed in the </w:t>
      </w:r>
      <w:r w:rsidR="00D96A3E" w:rsidRPr="002C2900">
        <w:t>first-time</w:t>
      </w:r>
      <w:r w:rsidR="003A775F" w:rsidRPr="002C2900">
        <w:t xml:space="preserve"> data of each cartridge</w:t>
      </w:r>
      <w:r w:rsidR="00682BED">
        <w:rPr>
          <w:rFonts w:hint="eastAsia"/>
          <w:lang w:eastAsia="zh-CN"/>
        </w:rPr>
        <w:t xml:space="preserve"> at</w:t>
      </w:r>
      <w:r w:rsidR="003A775F" w:rsidRPr="002C2900">
        <w:t xml:space="preserve"> each</w:t>
      </w:r>
      <w:r w:rsidR="001C40BA">
        <w:rPr>
          <w:rFonts w:hint="eastAsia"/>
          <w:lang w:eastAsia="zh-CN"/>
        </w:rPr>
        <w:t xml:space="preserve"> district</w:t>
      </w:r>
      <w:r w:rsidR="003A775F">
        <w:t>. It is reasonable to assume that the outliers were</w:t>
      </w:r>
      <w:r w:rsidR="003A775F" w:rsidRPr="002C2900">
        <w:t xml:space="preserve"> </w:t>
      </w:r>
      <w:r w:rsidR="003A775F">
        <w:t>caused by the</w:t>
      </w:r>
      <w:r w:rsidR="00D30E2E">
        <w:rPr>
          <w:rFonts w:hint="eastAsia"/>
          <w:lang w:eastAsia="zh-CN"/>
        </w:rPr>
        <w:t xml:space="preserve"> variation of the dryness of the filter cartridges the </w:t>
      </w:r>
      <w:r w:rsidR="003A775F">
        <w:t xml:space="preserve">filter </w:t>
      </w:r>
      <w:r w:rsidR="00D96A3E">
        <w:t xml:space="preserve">efficiency </w:t>
      </w:r>
      <w:r w:rsidR="00D96A3E">
        <w:rPr>
          <w:lang w:eastAsia="zh-CN"/>
        </w:rPr>
        <w:t>of</w:t>
      </w:r>
      <w:r w:rsidR="00D30E2E">
        <w:rPr>
          <w:rFonts w:hint="eastAsia"/>
          <w:lang w:eastAsia="zh-CN"/>
        </w:rPr>
        <w:t xml:space="preserve"> a totally dry filter cartridge </w:t>
      </w:r>
      <w:r w:rsidR="008F072F">
        <w:rPr>
          <w:rFonts w:hint="eastAsia"/>
          <w:lang w:eastAsia="zh-CN"/>
        </w:rPr>
        <w:t>was</w:t>
      </w:r>
      <w:r w:rsidR="003A775F">
        <w:t xml:space="preserve"> much higher than the humid one. </w:t>
      </w:r>
      <w:r w:rsidR="00D96A3E">
        <w:t>So,</w:t>
      </w:r>
      <w:r w:rsidR="003A775F">
        <w:t xml:space="preserve"> we remove</w:t>
      </w:r>
      <w:r w:rsidR="00016890">
        <w:t>d</w:t>
      </w:r>
      <w:r w:rsidR="003A775F">
        <w:t xml:space="preserve"> the </w:t>
      </w:r>
      <w:r w:rsidR="00D96A3E">
        <w:t>first-time</w:t>
      </w:r>
      <w:r w:rsidR="003A775F">
        <w:t xml:space="preserve"> data of each </w:t>
      </w:r>
      <w:r w:rsidR="00D30E2E">
        <w:rPr>
          <w:rFonts w:hint="eastAsia"/>
          <w:lang w:eastAsia="zh-CN"/>
        </w:rPr>
        <w:t xml:space="preserve">filter </w:t>
      </w:r>
      <w:r w:rsidR="00D30E2E">
        <w:t>at</w:t>
      </w:r>
      <w:r w:rsidR="00D30E2E">
        <w:rPr>
          <w:rFonts w:hint="eastAsia"/>
          <w:lang w:eastAsia="zh-CN"/>
        </w:rPr>
        <w:t xml:space="preserve"> </w:t>
      </w:r>
      <w:r w:rsidR="00D30E2E">
        <w:t>each</w:t>
      </w:r>
      <w:r w:rsidR="00D30E2E">
        <w:rPr>
          <w:rFonts w:hint="eastAsia"/>
          <w:lang w:eastAsia="zh-CN"/>
        </w:rPr>
        <w:t xml:space="preserve"> </w:t>
      </w:r>
      <w:r w:rsidR="008F072F">
        <w:rPr>
          <w:rFonts w:hint="eastAsia"/>
          <w:lang w:eastAsia="zh-CN"/>
        </w:rPr>
        <w:t>district</w:t>
      </w:r>
      <w:r w:rsidR="00016890">
        <w:t xml:space="preserve"> and re-ra</w:t>
      </w:r>
      <w:r w:rsidR="003A775F">
        <w:t>n the mode</w:t>
      </w:r>
      <w:r w:rsidR="00315FA0">
        <w:rPr>
          <w:rFonts w:hint="eastAsia"/>
          <w:lang w:eastAsia="zh-CN"/>
        </w:rPr>
        <w:t>l</w:t>
      </w:r>
      <w:r w:rsidR="00315FA0">
        <w:t xml:space="preserve"> using same methodology as before.</w:t>
      </w:r>
    </w:p>
    <w:p w:rsidR="00441084" w:rsidRDefault="003A775F" w:rsidP="00AA28F1">
      <w:pPr>
        <w:jc w:val="center"/>
        <w:rPr>
          <w:lang w:eastAsia="zh-CN"/>
        </w:rPr>
      </w:pPr>
      <w:r>
        <w:rPr>
          <w:noProof/>
          <w:lang w:val="en-US" w:eastAsia="zh-CN"/>
        </w:rPr>
        <w:drawing>
          <wp:inline distT="0" distB="0" distL="0" distR="0">
            <wp:extent cx="5254625" cy="4429125"/>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54625" cy="4429125"/>
                    </a:xfrm>
                    <a:prstGeom prst="rect">
                      <a:avLst/>
                    </a:prstGeom>
                    <a:noFill/>
                  </pic:spPr>
                </pic:pic>
              </a:graphicData>
            </a:graphic>
          </wp:inline>
        </w:drawing>
      </w:r>
    </w:p>
    <w:p w:rsidR="003A775F" w:rsidRDefault="003A775F" w:rsidP="00AA28F1">
      <w:pPr>
        <w:jc w:val="center"/>
        <w:rPr>
          <w:lang w:eastAsia="zh-CN"/>
        </w:rPr>
      </w:pPr>
      <w:r w:rsidRPr="00AA28F1">
        <w:rPr>
          <w:noProof/>
          <w:lang w:val="en-US" w:eastAsia="zh-CN"/>
        </w:rPr>
        <w:drawing>
          <wp:inline distT="0" distB="0" distL="0" distR="0">
            <wp:extent cx="4901684" cy="1618054"/>
            <wp:effectExtent l="0" t="0" r="0" b="127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50368" cy="1634125"/>
                    </a:xfrm>
                    <a:prstGeom prst="rect">
                      <a:avLst/>
                    </a:prstGeom>
                  </pic:spPr>
                </pic:pic>
              </a:graphicData>
            </a:graphic>
          </wp:inline>
        </w:drawing>
      </w:r>
    </w:p>
    <w:p w:rsidR="003A775F" w:rsidRDefault="00D96A3E" w:rsidP="00AA28F1">
      <w:pPr>
        <w:jc w:val="center"/>
        <w:rPr>
          <w:lang w:eastAsia="zh-CN"/>
        </w:rPr>
      </w:pPr>
      <w:r>
        <w:rPr>
          <w:lang w:eastAsia="zh-CN"/>
        </w:rPr>
        <w:t>Figure</w:t>
      </w:r>
      <w:r w:rsidR="003A775F">
        <w:rPr>
          <w:rFonts w:hint="eastAsia"/>
          <w:lang w:eastAsia="zh-CN"/>
        </w:rPr>
        <w:t xml:space="preserve"> 4: Plots to check model </w:t>
      </w:r>
      <w:r>
        <w:rPr>
          <w:lang w:eastAsia="zh-CN"/>
        </w:rPr>
        <w:t>assumptions</w:t>
      </w:r>
    </w:p>
    <w:p w:rsidR="00AA28F1" w:rsidRDefault="00AA28F1" w:rsidP="00AA28F1">
      <w:pPr>
        <w:jc w:val="center"/>
        <w:rPr>
          <w:lang w:eastAsia="zh-CN"/>
        </w:rPr>
      </w:pPr>
    </w:p>
    <w:p w:rsidR="007E11DD" w:rsidRDefault="007E11DD" w:rsidP="00882946"/>
    <w:p w:rsidR="007E11DD" w:rsidRPr="007E11DD" w:rsidRDefault="007E11DD" w:rsidP="007E11DD">
      <w:pPr>
        <w:rPr>
          <w:color w:val="FF0000"/>
        </w:rPr>
      </w:pPr>
      <w:r>
        <w:rPr>
          <w:rFonts w:hint="eastAsia"/>
          <w:lang w:eastAsia="zh-CN"/>
        </w:rPr>
        <w:lastRenderedPageBreak/>
        <w:t xml:space="preserve">After deleting the </w:t>
      </w:r>
      <w:r w:rsidR="00D96A3E">
        <w:rPr>
          <w:lang w:eastAsia="zh-CN"/>
        </w:rPr>
        <w:t>outliers, the</w:t>
      </w:r>
      <w:r>
        <w:rPr>
          <w:rFonts w:hint="eastAsia"/>
          <w:lang w:eastAsia="zh-CN"/>
        </w:rPr>
        <w:t xml:space="preserve"> result of </w:t>
      </w:r>
      <w:r>
        <w:t>two-way ANOVA with interaction model</w:t>
      </w:r>
      <w:r>
        <w:rPr>
          <w:rFonts w:hint="eastAsia"/>
          <w:lang w:eastAsia="zh-CN"/>
        </w:rPr>
        <w:t xml:space="preserve"> (Table 5)</w:t>
      </w:r>
      <w:r>
        <w:t xml:space="preserve"> </w:t>
      </w:r>
      <w:r>
        <w:rPr>
          <w:rFonts w:hint="eastAsia"/>
          <w:lang w:eastAsia="zh-CN"/>
        </w:rPr>
        <w:t xml:space="preserve">showed that </w:t>
      </w:r>
      <w:r>
        <w:t xml:space="preserve">water filter cartridge efficiency among the brands, districts and interaction effect were </w:t>
      </w:r>
      <w:r>
        <w:rPr>
          <w:rFonts w:hint="eastAsia"/>
          <w:lang w:eastAsia="zh-CN"/>
        </w:rPr>
        <w:t xml:space="preserve">still </w:t>
      </w:r>
      <w:r>
        <w:t>statistically significant.</w:t>
      </w:r>
      <w:r>
        <w:rPr>
          <w:rFonts w:hint="eastAsia"/>
          <w:color w:val="FF0000"/>
          <w:lang w:eastAsia="zh-CN"/>
        </w:rPr>
        <w:t xml:space="preserve"> </w:t>
      </w:r>
      <w:r>
        <w:rPr>
          <w:rFonts w:hint="eastAsia"/>
          <w:lang w:eastAsia="zh-CN"/>
        </w:rPr>
        <w:t>The model has been more adequate in terms of the model assumptions. Biased up residuals on the right tail has dis</w:t>
      </w:r>
      <w:r w:rsidR="00D96A3E">
        <w:rPr>
          <w:lang w:eastAsia="zh-CN"/>
        </w:rPr>
        <w:t>ap</w:t>
      </w:r>
      <w:r>
        <w:rPr>
          <w:rFonts w:hint="eastAsia"/>
          <w:lang w:eastAsia="zh-CN"/>
        </w:rPr>
        <w:t xml:space="preserve">peared and the Q-Q plot was almost a </w:t>
      </w:r>
      <w:r w:rsidR="00D96A3E">
        <w:rPr>
          <w:lang w:eastAsia="zh-CN"/>
        </w:rPr>
        <w:t>straight</w:t>
      </w:r>
      <w:r>
        <w:rPr>
          <w:rFonts w:hint="eastAsia"/>
          <w:lang w:eastAsia="zh-CN"/>
        </w:rPr>
        <w:t xml:space="preserve"> line, meaning that the </w:t>
      </w:r>
      <w:r>
        <w:t>normality</w:t>
      </w:r>
      <w:r>
        <w:rPr>
          <w:rFonts w:hint="eastAsia"/>
          <w:lang w:eastAsia="zh-CN"/>
        </w:rPr>
        <w:t xml:space="preserve"> assumption of residual distribution was satisfied.  Besides, residuals scattered randomly among zero and the histogram of residuals almost remained symmetrical so there was no obvious relationship between residuals and fitted value. </w:t>
      </w:r>
    </w:p>
    <w:p w:rsidR="00BC661E" w:rsidRPr="007E11DD" w:rsidRDefault="00BC661E" w:rsidP="00882946"/>
    <w:p w:rsidR="00377E7B" w:rsidRDefault="00377E7B" w:rsidP="008F5A22">
      <w:pPr>
        <w:jc w:val="center"/>
        <w:rPr>
          <w:lang w:eastAsia="zh-CN"/>
        </w:rPr>
      </w:pPr>
      <w:r w:rsidRPr="00377E7B">
        <w:rPr>
          <w:noProof/>
          <w:lang w:val="en-US" w:eastAsia="zh-CN"/>
        </w:rPr>
        <w:drawing>
          <wp:inline distT="0" distB="0" distL="0" distR="0">
            <wp:extent cx="4273550" cy="882650"/>
            <wp:effectExtent l="0" t="0" r="0" b="0"/>
            <wp:docPr id="7" name="圖片 7" descr="C:\Users\asus-PS\AppData\Local\Temp\15495593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PS\AppData\Local\Temp\1549559300(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73550" cy="882650"/>
                    </a:xfrm>
                    <a:prstGeom prst="rect">
                      <a:avLst/>
                    </a:prstGeom>
                    <a:noFill/>
                    <a:ln>
                      <a:noFill/>
                    </a:ln>
                  </pic:spPr>
                </pic:pic>
              </a:graphicData>
            </a:graphic>
          </wp:inline>
        </w:drawing>
      </w:r>
    </w:p>
    <w:p w:rsidR="008F5A22" w:rsidRDefault="008F5A22" w:rsidP="008F5A22">
      <w:pPr>
        <w:jc w:val="center"/>
        <w:rPr>
          <w:lang w:eastAsia="zh-CN"/>
        </w:rPr>
      </w:pPr>
      <w:r>
        <w:rPr>
          <w:rFonts w:hint="eastAsia"/>
          <w:lang w:eastAsia="zh-CN"/>
        </w:rPr>
        <w:t xml:space="preserve">Table 5: </w:t>
      </w:r>
      <w:r>
        <w:t xml:space="preserve">ANOVA </w:t>
      </w:r>
      <w:r>
        <w:rPr>
          <w:rFonts w:hint="eastAsia"/>
          <w:lang w:eastAsia="zh-CN"/>
        </w:rPr>
        <w:t>table</w:t>
      </w:r>
    </w:p>
    <w:p w:rsidR="00377E7B" w:rsidRDefault="001B0D0E" w:rsidP="001B0D0E">
      <w:pPr>
        <w:jc w:val="center"/>
      </w:pPr>
      <w:r>
        <w:rPr>
          <w:noProof/>
          <w:lang w:val="en-US" w:eastAsia="zh-CN"/>
        </w:rPr>
        <w:drawing>
          <wp:inline distT="0" distB="0" distL="0" distR="0">
            <wp:extent cx="4724398" cy="3524250"/>
            <wp:effectExtent l="19050" t="0" r="2" b="0"/>
            <wp:docPr id="1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733652" cy="3531153"/>
                    </a:xfrm>
                    <a:prstGeom prst="rect">
                      <a:avLst/>
                    </a:prstGeom>
                  </pic:spPr>
                </pic:pic>
              </a:graphicData>
            </a:graphic>
          </wp:inline>
        </w:drawing>
      </w:r>
      <w:r w:rsidR="00377E7B">
        <w:rPr>
          <w:noProof/>
          <w:lang w:val="en-US" w:eastAsia="zh-CN"/>
        </w:rPr>
        <w:drawing>
          <wp:inline distT="0" distB="0" distL="0" distR="0">
            <wp:extent cx="2065362" cy="1743075"/>
            <wp:effectExtent l="1905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srcRect r="49258" b="52027"/>
                    <a:stretch/>
                  </pic:blipFill>
                  <pic:spPr bwMode="auto">
                    <a:xfrm>
                      <a:off x="0" y="0"/>
                      <a:ext cx="2067273" cy="1744688"/>
                    </a:xfrm>
                    <a:prstGeom prst="rect">
                      <a:avLst/>
                    </a:prstGeom>
                    <a:ln>
                      <a:noFill/>
                    </a:ln>
                    <a:extLst>
                      <a:ext uri="{53640926-AAD7-44D8-BBD7-CCE9431645EC}">
                        <a14:shadowObscured xmlns:a14="http://schemas.microsoft.com/office/drawing/2010/main"/>
                      </a:ext>
                    </a:extLst>
                  </pic:spPr>
                </pic:pic>
              </a:graphicData>
            </a:graphic>
          </wp:inline>
        </w:drawing>
      </w:r>
    </w:p>
    <w:p w:rsidR="00006C01" w:rsidRDefault="00D96A3E" w:rsidP="00006C01">
      <w:pPr>
        <w:jc w:val="center"/>
        <w:rPr>
          <w:lang w:eastAsia="zh-CN"/>
        </w:rPr>
      </w:pPr>
      <w:r>
        <w:rPr>
          <w:lang w:eastAsia="zh-CN"/>
        </w:rPr>
        <w:t>Figure</w:t>
      </w:r>
      <w:r w:rsidR="00006C01">
        <w:rPr>
          <w:rFonts w:hint="eastAsia"/>
          <w:lang w:eastAsia="zh-CN"/>
        </w:rPr>
        <w:t xml:space="preserve"> 5: Plots to check model </w:t>
      </w:r>
      <w:r>
        <w:rPr>
          <w:lang w:eastAsia="zh-CN"/>
        </w:rPr>
        <w:t>assumptions</w:t>
      </w:r>
    </w:p>
    <w:p w:rsidR="00377E7B" w:rsidRPr="00377E7B" w:rsidRDefault="00D96A3E" w:rsidP="00377E7B">
      <w:pPr>
        <w:rPr>
          <w:lang w:eastAsia="zh-CN"/>
        </w:rPr>
      </w:pPr>
      <w:r>
        <w:rPr>
          <w:lang w:eastAsia="zh-CN"/>
        </w:rPr>
        <w:lastRenderedPageBreak/>
        <w:t>According to results of multiple pairwise tests (table 6 and figure6), i</w:t>
      </w:r>
      <w:r w:rsidR="00377E7B">
        <w:rPr>
          <w:lang w:eastAsia="zh-CN"/>
        </w:rPr>
        <w:t xml:space="preserve">t is very interesting to notice that the insignificance for difference between Brita and Aqua in previous analysis now became </w:t>
      </w:r>
      <w:r>
        <w:rPr>
          <w:lang w:eastAsia="zh-CN"/>
        </w:rPr>
        <w:t>significant,</w:t>
      </w:r>
      <w:r w:rsidR="00377E7B">
        <w:rPr>
          <w:lang w:eastAsia="zh-CN"/>
        </w:rPr>
        <w:t xml:space="preserve"> so the outliers had significantly influenced our conclu</w:t>
      </w:r>
      <w:r w:rsidR="00630713">
        <w:rPr>
          <w:lang w:eastAsia="zh-CN"/>
        </w:rPr>
        <w:t>s</w:t>
      </w:r>
      <w:r w:rsidR="00377E7B">
        <w:rPr>
          <w:lang w:eastAsia="zh-CN"/>
        </w:rPr>
        <w:t>ion for pairwise comparison.</w:t>
      </w:r>
    </w:p>
    <w:p w:rsidR="00377E7B" w:rsidRDefault="00377E7B" w:rsidP="00377E7B">
      <w:pPr>
        <w:jc w:val="center"/>
        <w:rPr>
          <w:i/>
          <w:lang w:eastAsia="zh-CN"/>
        </w:rPr>
      </w:pPr>
    </w:p>
    <w:p w:rsidR="00377E7B" w:rsidRDefault="00377E7B" w:rsidP="00377E7B">
      <w:pPr>
        <w:jc w:val="center"/>
        <w:rPr>
          <w:i/>
          <w:lang w:eastAsia="zh-CN"/>
        </w:rPr>
      </w:pPr>
      <w:r w:rsidRPr="00377E7B">
        <w:rPr>
          <w:noProof/>
          <w:lang w:val="en-US" w:eastAsia="zh-CN"/>
        </w:rPr>
        <w:drawing>
          <wp:inline distT="0" distB="0" distL="0" distR="0">
            <wp:extent cx="5731510" cy="1918335"/>
            <wp:effectExtent l="0" t="0" r="2540" b="5715"/>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731510" cy="1918335"/>
                    </a:xfrm>
                    <a:prstGeom prst="rect">
                      <a:avLst/>
                    </a:prstGeom>
                  </pic:spPr>
                </pic:pic>
              </a:graphicData>
            </a:graphic>
          </wp:inline>
        </w:drawing>
      </w:r>
    </w:p>
    <w:p w:rsidR="00377E7B" w:rsidRDefault="00377E7B" w:rsidP="00377E7B">
      <w:pPr>
        <w:jc w:val="center"/>
        <w:rPr>
          <w:i/>
          <w:lang w:eastAsia="zh-CN"/>
        </w:rPr>
      </w:pPr>
      <w:r w:rsidRPr="00377E7B">
        <w:rPr>
          <w:noProof/>
          <w:lang w:val="en-US" w:eastAsia="zh-CN"/>
        </w:rPr>
        <w:drawing>
          <wp:inline distT="0" distB="0" distL="0" distR="0">
            <wp:extent cx="5731510" cy="886460"/>
            <wp:effectExtent l="0" t="0" r="2540" b="889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31510" cy="886460"/>
                    </a:xfrm>
                    <a:prstGeom prst="rect">
                      <a:avLst/>
                    </a:prstGeom>
                  </pic:spPr>
                </pic:pic>
              </a:graphicData>
            </a:graphic>
          </wp:inline>
        </w:drawing>
      </w:r>
    </w:p>
    <w:p w:rsidR="00B60561" w:rsidRPr="00B60561" w:rsidRDefault="00B60561" w:rsidP="00B60561">
      <w:pPr>
        <w:jc w:val="center"/>
        <w:rPr>
          <w:lang w:eastAsia="zh-CN"/>
        </w:rPr>
      </w:pPr>
      <w:r>
        <w:rPr>
          <w:rFonts w:hint="eastAsia"/>
          <w:lang w:eastAsia="zh-CN"/>
        </w:rPr>
        <w:t>T</w:t>
      </w:r>
      <w:r>
        <w:rPr>
          <w:lang w:eastAsia="zh-CN"/>
        </w:rPr>
        <w:t xml:space="preserve">able </w:t>
      </w:r>
      <w:r w:rsidR="00D96A3E">
        <w:rPr>
          <w:lang w:eastAsia="zh-CN"/>
        </w:rPr>
        <w:t>6: Tukey</w:t>
      </w:r>
      <w:r>
        <w:rPr>
          <w:lang w:eastAsia="zh-CN"/>
        </w:rPr>
        <w:t xml:space="preserve"> HSD tests</w:t>
      </w:r>
    </w:p>
    <w:p w:rsidR="00377E7B" w:rsidRDefault="00377E7B" w:rsidP="00377E7B">
      <w:pPr>
        <w:jc w:val="center"/>
        <w:rPr>
          <w:i/>
          <w:lang w:eastAsia="zh-CN"/>
        </w:rPr>
      </w:pPr>
      <w:r>
        <w:rPr>
          <w:noProof/>
          <w:lang w:val="en-US" w:eastAsia="zh-CN"/>
        </w:rPr>
        <w:drawing>
          <wp:inline distT="0" distB="0" distL="0" distR="0">
            <wp:extent cx="4210266" cy="2044805"/>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4210266" cy="2044805"/>
                    </a:xfrm>
                    <a:prstGeom prst="rect">
                      <a:avLst/>
                    </a:prstGeom>
                  </pic:spPr>
                </pic:pic>
              </a:graphicData>
            </a:graphic>
          </wp:inline>
        </w:drawing>
      </w:r>
    </w:p>
    <w:p w:rsidR="00B60561" w:rsidRDefault="00B60561" w:rsidP="00377E7B">
      <w:pPr>
        <w:jc w:val="center"/>
        <w:rPr>
          <w:i/>
          <w:lang w:eastAsia="zh-CN"/>
        </w:rPr>
      </w:pPr>
      <w:r>
        <w:rPr>
          <w:rFonts w:hint="eastAsia"/>
          <w:lang w:eastAsia="zh-CN"/>
        </w:rPr>
        <w:t>F</w:t>
      </w:r>
      <w:r>
        <w:rPr>
          <w:lang w:eastAsia="zh-CN"/>
        </w:rPr>
        <w:t>igure</w:t>
      </w:r>
      <w:r>
        <w:rPr>
          <w:rFonts w:hint="eastAsia"/>
          <w:lang w:eastAsia="zh-CN"/>
        </w:rPr>
        <w:t xml:space="preserve"> 6: M</w:t>
      </w:r>
      <w:r>
        <w:t>ultiple pairwise tests</w:t>
      </w:r>
    </w:p>
    <w:p w:rsidR="00377E7B" w:rsidRDefault="00377E7B" w:rsidP="00377E7B">
      <w:pPr>
        <w:jc w:val="center"/>
        <w:rPr>
          <w:i/>
          <w:lang w:eastAsia="zh-CN"/>
        </w:rPr>
      </w:pPr>
    </w:p>
    <w:p w:rsidR="002B724E" w:rsidRPr="002067A0" w:rsidRDefault="00D96A3E" w:rsidP="00882946">
      <w:pPr>
        <w:rPr>
          <w:i/>
          <w:lang w:eastAsia="zh-CN"/>
        </w:rPr>
      </w:pPr>
      <w:r w:rsidRPr="002067A0">
        <w:rPr>
          <w:i/>
          <w:lang w:eastAsia="zh-CN"/>
        </w:rPr>
        <w:t>Discussion</w:t>
      </w:r>
    </w:p>
    <w:p w:rsidR="00CB6B0B" w:rsidRDefault="005A5A52" w:rsidP="00882946">
      <w:pPr>
        <w:rPr>
          <w:lang w:eastAsia="zh-CN"/>
        </w:rPr>
      </w:pPr>
      <w:r>
        <w:rPr>
          <w:rFonts w:hint="eastAsia"/>
          <w:lang w:eastAsia="zh-CN"/>
        </w:rPr>
        <w:t>Th</w:t>
      </w:r>
      <w:r w:rsidR="00630713">
        <w:rPr>
          <w:lang w:eastAsia="zh-CN"/>
        </w:rPr>
        <w:t>rough our</w:t>
      </w:r>
      <w:r>
        <w:rPr>
          <w:rFonts w:hint="eastAsia"/>
          <w:lang w:eastAsia="zh-CN"/>
        </w:rPr>
        <w:t xml:space="preserve"> experiment </w:t>
      </w:r>
      <w:r w:rsidR="00630713">
        <w:rPr>
          <w:lang w:eastAsia="zh-CN"/>
        </w:rPr>
        <w:t xml:space="preserve">which </w:t>
      </w:r>
      <w:r>
        <w:rPr>
          <w:rFonts w:hint="eastAsia"/>
          <w:lang w:eastAsia="zh-CN"/>
        </w:rPr>
        <w:t>compare</w:t>
      </w:r>
      <w:r w:rsidR="00630713">
        <w:rPr>
          <w:lang w:eastAsia="zh-CN"/>
        </w:rPr>
        <w:t>d</w:t>
      </w:r>
      <w:r>
        <w:rPr>
          <w:rFonts w:hint="eastAsia"/>
          <w:lang w:eastAsia="zh-CN"/>
        </w:rPr>
        <w:t xml:space="preserve"> </w:t>
      </w:r>
      <w:r w:rsidR="00630713">
        <w:rPr>
          <w:rFonts w:hint="eastAsia"/>
          <w:lang w:eastAsia="zh-CN"/>
        </w:rPr>
        <w:t xml:space="preserve">efficiency of </w:t>
      </w:r>
      <w:r>
        <w:rPr>
          <w:rFonts w:hint="eastAsia"/>
          <w:lang w:eastAsia="zh-CN"/>
        </w:rPr>
        <w:t>water filter cartridges</w:t>
      </w:r>
      <w:r w:rsidR="00630713">
        <w:rPr>
          <w:lang w:eastAsia="zh-CN"/>
        </w:rPr>
        <w:t xml:space="preserve"> together with </w:t>
      </w:r>
      <w:r w:rsidR="00AB27A0">
        <w:rPr>
          <w:lang w:eastAsia="zh-CN"/>
        </w:rPr>
        <w:t>district</w:t>
      </w:r>
      <w:r w:rsidR="00630713">
        <w:rPr>
          <w:lang w:eastAsia="zh-CN"/>
        </w:rPr>
        <w:t xml:space="preserve"> effect, different brands have different </w:t>
      </w:r>
      <w:r w:rsidR="00D96A3E">
        <w:rPr>
          <w:lang w:eastAsia="zh-CN"/>
        </w:rPr>
        <w:t>efficiency</w:t>
      </w:r>
      <w:r w:rsidR="00630713">
        <w:rPr>
          <w:lang w:eastAsia="zh-CN"/>
        </w:rPr>
        <w:t xml:space="preserve"> across districts. When considered with price of filters, we can conclude that there is no direct relationship between the price and efficiency</w:t>
      </w:r>
      <w:r>
        <w:rPr>
          <w:rFonts w:hint="eastAsia"/>
          <w:lang w:eastAsia="zh-CN"/>
        </w:rPr>
        <w:t xml:space="preserve"> </w:t>
      </w:r>
      <w:r w:rsidR="00630713">
        <w:rPr>
          <w:lang w:eastAsia="zh-CN"/>
        </w:rPr>
        <w:t xml:space="preserve">of filters. The most expensive one is Universal but performs worst as measured for TDS value, while Fillterlogic is the cheapest one but performed at </w:t>
      </w:r>
      <w:r w:rsidR="00D96A3E">
        <w:rPr>
          <w:lang w:eastAsia="zh-CN"/>
        </w:rPr>
        <w:t>almost</w:t>
      </w:r>
      <w:r w:rsidR="00630713">
        <w:rPr>
          <w:lang w:eastAsia="zh-CN"/>
        </w:rPr>
        <w:t xml:space="preserve"> </w:t>
      </w:r>
      <w:r w:rsidR="00D96A3E">
        <w:rPr>
          <w:lang w:eastAsia="zh-CN"/>
        </w:rPr>
        <w:t>average</w:t>
      </w:r>
      <w:r w:rsidR="00630713">
        <w:rPr>
          <w:lang w:eastAsia="zh-CN"/>
        </w:rPr>
        <w:t xml:space="preserve"> level of all 5 brands. </w:t>
      </w:r>
    </w:p>
    <w:p w:rsidR="00B4592B" w:rsidRPr="00FB7226" w:rsidRDefault="00D96A3E" w:rsidP="00CB6B0B">
      <w:pPr>
        <w:rPr>
          <w:b/>
          <w:lang w:eastAsia="zh-CN"/>
        </w:rPr>
      </w:pPr>
      <w:r>
        <w:rPr>
          <w:lang w:eastAsia="zh-CN"/>
        </w:rPr>
        <w:t>To</w:t>
      </w:r>
      <w:r w:rsidR="00CB6B0B">
        <w:rPr>
          <w:lang w:eastAsia="zh-CN"/>
        </w:rPr>
        <w:t xml:space="preserve"> give recommendation for potential filter buyers, if </w:t>
      </w:r>
      <w:r w:rsidR="00602741">
        <w:rPr>
          <w:rFonts w:hint="eastAsia"/>
          <w:lang w:eastAsia="zh-CN"/>
        </w:rPr>
        <w:t xml:space="preserve">they </w:t>
      </w:r>
      <w:r w:rsidR="00CB6B0B">
        <w:rPr>
          <w:lang w:eastAsia="zh-CN"/>
        </w:rPr>
        <w:t xml:space="preserve">give priority to efficiency, Aqua is the best one to choose since it has the most efficiency in terms of TDS reduction and is not the most expensive one. When combine price with efficiency, Fillterlogic is the best to recommend because it </w:t>
      </w:r>
      <w:r w:rsidR="00CB6B0B">
        <w:rPr>
          <w:lang w:eastAsia="zh-CN"/>
        </w:rPr>
        <w:lastRenderedPageBreak/>
        <w:t xml:space="preserve">is the cheapest one but has an average efficiency. </w:t>
      </w:r>
      <w:r w:rsidR="00630108">
        <w:rPr>
          <w:lang w:eastAsia="zh-CN"/>
        </w:rPr>
        <w:t>It also worse noticing by cumstomers that water source causes significant variation in efficiency of filters so some selling advertisements or promised quanlity guranteed by productors is not highly convincible.</w:t>
      </w:r>
    </w:p>
    <w:p w:rsidR="00127A0A" w:rsidRDefault="009B6456" w:rsidP="00882946">
      <w:pPr>
        <w:rPr>
          <w:lang w:eastAsia="zh-CN"/>
        </w:rPr>
      </w:pPr>
      <w:r>
        <w:rPr>
          <w:rFonts w:hint="eastAsia"/>
          <w:lang w:eastAsia="zh-CN"/>
        </w:rPr>
        <w:t>T</w:t>
      </w:r>
      <w:r w:rsidR="00127A0A">
        <w:rPr>
          <w:rFonts w:hint="eastAsia"/>
          <w:lang w:eastAsia="zh-CN"/>
        </w:rPr>
        <w:t>here are many</w:t>
      </w:r>
      <w:r w:rsidR="00630108">
        <w:rPr>
          <w:lang w:eastAsia="zh-CN"/>
        </w:rPr>
        <w:t xml:space="preserve"> other</w:t>
      </w:r>
      <w:r w:rsidR="00127A0A">
        <w:rPr>
          <w:rFonts w:hint="eastAsia"/>
          <w:lang w:eastAsia="zh-CN"/>
        </w:rPr>
        <w:t xml:space="preserve"> aspects need to be conside</w:t>
      </w:r>
      <w:r w:rsidR="002A5510">
        <w:rPr>
          <w:rFonts w:hint="eastAsia"/>
          <w:lang w:eastAsia="zh-CN"/>
        </w:rPr>
        <w:t xml:space="preserve">red when </w:t>
      </w:r>
      <w:r w:rsidR="00D96A3E">
        <w:rPr>
          <w:lang w:eastAsia="zh-CN"/>
        </w:rPr>
        <w:t>evaluating a</w:t>
      </w:r>
      <w:r w:rsidR="00961BC7">
        <w:rPr>
          <w:rFonts w:hint="eastAsia"/>
          <w:lang w:eastAsia="zh-CN"/>
        </w:rPr>
        <w:t xml:space="preserve"> filter </w:t>
      </w:r>
      <w:r w:rsidR="00D96A3E">
        <w:rPr>
          <w:lang w:eastAsia="zh-CN"/>
        </w:rPr>
        <w:t>cartridge</w:t>
      </w:r>
      <w:r w:rsidR="00961BC7">
        <w:rPr>
          <w:rFonts w:hint="eastAsia"/>
          <w:lang w:eastAsia="zh-CN"/>
        </w:rPr>
        <w:t xml:space="preserve"> </w:t>
      </w:r>
      <w:r w:rsidR="00D96A3E">
        <w:rPr>
          <w:lang w:eastAsia="zh-CN"/>
        </w:rPr>
        <w:t>except</w:t>
      </w:r>
      <w:r w:rsidR="00961BC7">
        <w:rPr>
          <w:rFonts w:hint="eastAsia"/>
          <w:lang w:eastAsia="zh-CN"/>
        </w:rPr>
        <w:t xml:space="preserve"> for </w:t>
      </w:r>
      <w:r>
        <w:rPr>
          <w:rFonts w:hint="eastAsia"/>
          <w:lang w:eastAsia="zh-CN"/>
        </w:rPr>
        <w:t>the TDS test performance</w:t>
      </w:r>
      <w:r w:rsidR="00381D51">
        <w:rPr>
          <w:rFonts w:hint="eastAsia"/>
          <w:lang w:eastAsia="zh-CN"/>
        </w:rPr>
        <w:t>,</w:t>
      </w:r>
      <w:r w:rsidR="003C092E">
        <w:rPr>
          <w:rFonts w:hint="eastAsia"/>
          <w:lang w:eastAsia="zh-CN"/>
        </w:rPr>
        <w:t xml:space="preserve"> like</w:t>
      </w:r>
      <w:r w:rsidR="00127A0A">
        <w:rPr>
          <w:rFonts w:hint="eastAsia"/>
          <w:lang w:eastAsia="zh-CN"/>
        </w:rPr>
        <w:t xml:space="preserve"> </w:t>
      </w:r>
      <w:r w:rsidR="001B0D0E">
        <w:rPr>
          <w:rFonts w:hint="eastAsia"/>
          <w:lang w:eastAsia="zh-CN"/>
        </w:rPr>
        <w:t xml:space="preserve">compatibility, duration, </w:t>
      </w:r>
      <w:r w:rsidR="00127A0A">
        <w:rPr>
          <w:rFonts w:hint="eastAsia"/>
          <w:lang w:eastAsia="zh-CN"/>
        </w:rPr>
        <w:t>m</w:t>
      </w:r>
      <w:r>
        <w:rPr>
          <w:rFonts w:hint="eastAsia"/>
          <w:lang w:eastAsia="zh-CN"/>
        </w:rPr>
        <w:t>ateria</w:t>
      </w:r>
      <w:r w:rsidR="001B0D0E">
        <w:rPr>
          <w:rFonts w:hint="eastAsia"/>
          <w:lang w:eastAsia="zh-CN"/>
        </w:rPr>
        <w:t xml:space="preserve">l </w:t>
      </w:r>
      <w:r>
        <w:rPr>
          <w:rFonts w:hint="eastAsia"/>
          <w:lang w:eastAsia="zh-CN"/>
        </w:rPr>
        <w:t>and so on and</w:t>
      </w:r>
      <w:r w:rsidR="00127A0A">
        <w:rPr>
          <w:rFonts w:hint="eastAsia"/>
          <w:lang w:eastAsia="zh-CN"/>
        </w:rPr>
        <w:t xml:space="preserve"> the conclusions of this experiment can </w:t>
      </w:r>
      <w:r w:rsidR="00D96A3E">
        <w:rPr>
          <w:lang w:eastAsia="zh-CN"/>
        </w:rPr>
        <w:t>only provide</w:t>
      </w:r>
      <w:r w:rsidR="00127A0A">
        <w:rPr>
          <w:rFonts w:hint="eastAsia"/>
          <w:lang w:eastAsia="zh-CN"/>
        </w:rPr>
        <w:t xml:space="preserve"> some references</w:t>
      </w:r>
      <w:r w:rsidR="00630108">
        <w:rPr>
          <w:lang w:eastAsia="zh-CN"/>
        </w:rPr>
        <w:t xml:space="preserve"> when comparing and choosing among different filters.</w:t>
      </w:r>
    </w:p>
    <w:p w:rsidR="00B4592B" w:rsidRDefault="00B4592B" w:rsidP="00882946">
      <w:pPr>
        <w:rPr>
          <w:lang w:eastAsia="zh-CN"/>
        </w:rPr>
      </w:pPr>
    </w:p>
    <w:p w:rsidR="00A37967" w:rsidRDefault="00A37967" w:rsidP="00882946">
      <w:pPr>
        <w:rPr>
          <w:lang w:eastAsia="zh-CN"/>
        </w:rPr>
      </w:pPr>
    </w:p>
    <w:p w:rsidR="00381D51" w:rsidRDefault="00381D51" w:rsidP="00882946">
      <w:pPr>
        <w:rPr>
          <w:lang w:eastAsia="zh-CN"/>
        </w:rPr>
      </w:pPr>
    </w:p>
    <w:p w:rsidR="00C54E96" w:rsidRDefault="00C54E96" w:rsidP="00882946">
      <w:pPr>
        <w:rPr>
          <w:lang w:eastAsia="zh-CN"/>
        </w:rPr>
      </w:pPr>
    </w:p>
    <w:p w:rsidR="00CB20AF" w:rsidRDefault="00CB20AF" w:rsidP="00882946"/>
    <w:p w:rsidR="00BC661E" w:rsidRDefault="00BC661E" w:rsidP="00882946"/>
    <w:p w:rsidR="00267128" w:rsidRDefault="00DD3EAF" w:rsidP="00882946">
      <w:r>
        <w:t xml:space="preserve"> </w:t>
      </w:r>
    </w:p>
    <w:p w:rsidR="00267128" w:rsidRDefault="00267128" w:rsidP="00882946"/>
    <w:p w:rsidR="001945DA" w:rsidRPr="00882946" w:rsidRDefault="001945DA" w:rsidP="00882946"/>
    <w:p w:rsidR="00DB635B" w:rsidRDefault="00DB635B"/>
    <w:sectPr w:rsidR="00DB635B" w:rsidSect="00491C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AEE"/>
    <w:rsid w:val="00006C01"/>
    <w:rsid w:val="000144F5"/>
    <w:rsid w:val="00016890"/>
    <w:rsid w:val="0005646F"/>
    <w:rsid w:val="00072008"/>
    <w:rsid w:val="000C7F49"/>
    <w:rsid w:val="000E79DD"/>
    <w:rsid w:val="000F6A16"/>
    <w:rsid w:val="00127A0A"/>
    <w:rsid w:val="00132630"/>
    <w:rsid w:val="00134AF0"/>
    <w:rsid w:val="00161D0B"/>
    <w:rsid w:val="0017325F"/>
    <w:rsid w:val="00191569"/>
    <w:rsid w:val="001945DA"/>
    <w:rsid w:val="001967D9"/>
    <w:rsid w:val="001B0D0E"/>
    <w:rsid w:val="001B21B6"/>
    <w:rsid w:val="001B49DB"/>
    <w:rsid w:val="001C0769"/>
    <w:rsid w:val="001C40BA"/>
    <w:rsid w:val="001E6E71"/>
    <w:rsid w:val="002067A0"/>
    <w:rsid w:val="00231ED5"/>
    <w:rsid w:val="002332B9"/>
    <w:rsid w:val="00237D46"/>
    <w:rsid w:val="00247165"/>
    <w:rsid w:val="00267128"/>
    <w:rsid w:val="0027350F"/>
    <w:rsid w:val="002A5510"/>
    <w:rsid w:val="002B724E"/>
    <w:rsid w:val="002C2900"/>
    <w:rsid w:val="002C4D55"/>
    <w:rsid w:val="00315FA0"/>
    <w:rsid w:val="00330CA7"/>
    <w:rsid w:val="00331135"/>
    <w:rsid w:val="00352103"/>
    <w:rsid w:val="00352764"/>
    <w:rsid w:val="00364C9D"/>
    <w:rsid w:val="003705ED"/>
    <w:rsid w:val="00377E7B"/>
    <w:rsid w:val="00381D51"/>
    <w:rsid w:val="003A5EDF"/>
    <w:rsid w:val="003A775F"/>
    <w:rsid w:val="003C092E"/>
    <w:rsid w:val="003D55A6"/>
    <w:rsid w:val="00435B36"/>
    <w:rsid w:val="00437835"/>
    <w:rsid w:val="00441084"/>
    <w:rsid w:val="0045628C"/>
    <w:rsid w:val="00491CDA"/>
    <w:rsid w:val="004B0B3C"/>
    <w:rsid w:val="004C5D0D"/>
    <w:rsid w:val="004D0D0F"/>
    <w:rsid w:val="004D7B64"/>
    <w:rsid w:val="004F51C3"/>
    <w:rsid w:val="00525619"/>
    <w:rsid w:val="00532D30"/>
    <w:rsid w:val="0053407C"/>
    <w:rsid w:val="00545377"/>
    <w:rsid w:val="005505B5"/>
    <w:rsid w:val="00552FBF"/>
    <w:rsid w:val="005931C0"/>
    <w:rsid w:val="005A5A52"/>
    <w:rsid w:val="005B69EC"/>
    <w:rsid w:val="005E0A75"/>
    <w:rsid w:val="00602741"/>
    <w:rsid w:val="0060753D"/>
    <w:rsid w:val="00630108"/>
    <w:rsid w:val="00630713"/>
    <w:rsid w:val="00633896"/>
    <w:rsid w:val="00682BED"/>
    <w:rsid w:val="006859F7"/>
    <w:rsid w:val="00690461"/>
    <w:rsid w:val="00697BC1"/>
    <w:rsid w:val="006A4ADB"/>
    <w:rsid w:val="006C33F3"/>
    <w:rsid w:val="006E2661"/>
    <w:rsid w:val="006E7652"/>
    <w:rsid w:val="006F36EB"/>
    <w:rsid w:val="006F37EB"/>
    <w:rsid w:val="00701639"/>
    <w:rsid w:val="007861EC"/>
    <w:rsid w:val="007A2B16"/>
    <w:rsid w:val="007D183D"/>
    <w:rsid w:val="007E11DD"/>
    <w:rsid w:val="007E2557"/>
    <w:rsid w:val="00837723"/>
    <w:rsid w:val="00852F4F"/>
    <w:rsid w:val="008612C2"/>
    <w:rsid w:val="008678FB"/>
    <w:rsid w:val="00882946"/>
    <w:rsid w:val="008B5ABA"/>
    <w:rsid w:val="008C12E7"/>
    <w:rsid w:val="008C16EC"/>
    <w:rsid w:val="008C4573"/>
    <w:rsid w:val="008F072F"/>
    <w:rsid w:val="008F5A22"/>
    <w:rsid w:val="00922302"/>
    <w:rsid w:val="00923289"/>
    <w:rsid w:val="009578EE"/>
    <w:rsid w:val="00961BC7"/>
    <w:rsid w:val="009826E6"/>
    <w:rsid w:val="009A659F"/>
    <w:rsid w:val="009B241C"/>
    <w:rsid w:val="009B6456"/>
    <w:rsid w:val="00A110B9"/>
    <w:rsid w:val="00A37967"/>
    <w:rsid w:val="00A53B8E"/>
    <w:rsid w:val="00A646D7"/>
    <w:rsid w:val="00A93CB6"/>
    <w:rsid w:val="00A965A9"/>
    <w:rsid w:val="00AA02C3"/>
    <w:rsid w:val="00AA28F1"/>
    <w:rsid w:val="00AB0A58"/>
    <w:rsid w:val="00AB27A0"/>
    <w:rsid w:val="00AB2AEE"/>
    <w:rsid w:val="00AC326B"/>
    <w:rsid w:val="00AD1D44"/>
    <w:rsid w:val="00AE3AB2"/>
    <w:rsid w:val="00B00D87"/>
    <w:rsid w:val="00B07DAB"/>
    <w:rsid w:val="00B17953"/>
    <w:rsid w:val="00B4592B"/>
    <w:rsid w:val="00B60561"/>
    <w:rsid w:val="00B759A9"/>
    <w:rsid w:val="00B940FE"/>
    <w:rsid w:val="00B97292"/>
    <w:rsid w:val="00BC661E"/>
    <w:rsid w:val="00C44334"/>
    <w:rsid w:val="00C531C9"/>
    <w:rsid w:val="00C54E96"/>
    <w:rsid w:val="00C91B44"/>
    <w:rsid w:val="00CA577D"/>
    <w:rsid w:val="00CB20AF"/>
    <w:rsid w:val="00CB6B0B"/>
    <w:rsid w:val="00CD377B"/>
    <w:rsid w:val="00CE063D"/>
    <w:rsid w:val="00D13064"/>
    <w:rsid w:val="00D30E2E"/>
    <w:rsid w:val="00D96A3E"/>
    <w:rsid w:val="00D97934"/>
    <w:rsid w:val="00DA650F"/>
    <w:rsid w:val="00DB4F69"/>
    <w:rsid w:val="00DB635B"/>
    <w:rsid w:val="00DC42A8"/>
    <w:rsid w:val="00DC6E8E"/>
    <w:rsid w:val="00DC7420"/>
    <w:rsid w:val="00DC7A99"/>
    <w:rsid w:val="00DD3EAF"/>
    <w:rsid w:val="00E71D21"/>
    <w:rsid w:val="00E85D4A"/>
    <w:rsid w:val="00E96767"/>
    <w:rsid w:val="00ED21AC"/>
    <w:rsid w:val="00ED3F53"/>
    <w:rsid w:val="00F139F0"/>
    <w:rsid w:val="00F24D71"/>
    <w:rsid w:val="00F401DE"/>
    <w:rsid w:val="00FB5323"/>
    <w:rsid w:val="00FB7226"/>
    <w:rsid w:val="00FC77AD"/>
    <w:rsid w:val="00FD5860"/>
    <w:rsid w:val="00FF7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97126-7C5D-4B78-9830-135479D65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1C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639"/>
    <w:rPr>
      <w:color w:val="0563C1" w:themeColor="hyperlink"/>
      <w:u w:val="single"/>
    </w:rPr>
  </w:style>
  <w:style w:type="paragraph" w:styleId="BalloonText">
    <w:name w:val="Balloon Text"/>
    <w:basedOn w:val="Normal"/>
    <w:link w:val="BalloonTextChar"/>
    <w:uiPriority w:val="99"/>
    <w:semiHidden/>
    <w:unhideWhenUsed/>
    <w:rsid w:val="00FB5323"/>
    <w:pPr>
      <w:spacing w:after="0" w:line="240" w:lineRule="auto"/>
    </w:pPr>
    <w:rPr>
      <w:sz w:val="18"/>
      <w:szCs w:val="18"/>
    </w:rPr>
  </w:style>
  <w:style w:type="character" w:customStyle="1" w:styleId="BalloonTextChar">
    <w:name w:val="Balloon Text Char"/>
    <w:basedOn w:val="DefaultParagraphFont"/>
    <w:link w:val="BalloonText"/>
    <w:uiPriority w:val="99"/>
    <w:semiHidden/>
    <w:rsid w:val="00FB53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214">
      <w:bodyDiv w:val="1"/>
      <w:marLeft w:val="0"/>
      <w:marRight w:val="0"/>
      <w:marTop w:val="0"/>
      <w:marBottom w:val="0"/>
      <w:divBdr>
        <w:top w:val="none" w:sz="0" w:space="0" w:color="auto"/>
        <w:left w:val="none" w:sz="0" w:space="0" w:color="auto"/>
        <w:bottom w:val="none" w:sz="0" w:space="0" w:color="auto"/>
        <w:right w:val="none" w:sz="0" w:space="0" w:color="auto"/>
      </w:divBdr>
    </w:div>
    <w:div w:id="414715029">
      <w:bodyDiv w:val="1"/>
      <w:marLeft w:val="0"/>
      <w:marRight w:val="0"/>
      <w:marTop w:val="0"/>
      <w:marBottom w:val="0"/>
      <w:divBdr>
        <w:top w:val="none" w:sz="0" w:space="0" w:color="auto"/>
        <w:left w:val="none" w:sz="0" w:space="0" w:color="auto"/>
        <w:bottom w:val="none" w:sz="0" w:space="0" w:color="auto"/>
        <w:right w:val="none" w:sz="0" w:space="0" w:color="auto"/>
      </w:divBdr>
    </w:div>
    <w:div w:id="1096749567">
      <w:bodyDiv w:val="1"/>
      <w:marLeft w:val="0"/>
      <w:marRight w:val="0"/>
      <w:marTop w:val="0"/>
      <w:marBottom w:val="0"/>
      <w:divBdr>
        <w:top w:val="none" w:sz="0" w:space="0" w:color="auto"/>
        <w:left w:val="none" w:sz="0" w:space="0" w:color="auto"/>
        <w:bottom w:val="none" w:sz="0" w:space="0" w:color="auto"/>
        <w:right w:val="none" w:sz="0" w:space="0" w:color="auto"/>
      </w:divBdr>
    </w:div>
    <w:div w:id="1281112349">
      <w:bodyDiv w:val="1"/>
      <w:marLeft w:val="0"/>
      <w:marRight w:val="0"/>
      <w:marTop w:val="0"/>
      <w:marBottom w:val="0"/>
      <w:divBdr>
        <w:top w:val="none" w:sz="0" w:space="0" w:color="auto"/>
        <w:left w:val="none" w:sz="0" w:space="0" w:color="auto"/>
        <w:bottom w:val="none" w:sz="0" w:space="0" w:color="auto"/>
        <w:right w:val="none" w:sz="0" w:space="0" w:color="auto"/>
      </w:divBdr>
    </w:div>
    <w:div w:id="172825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1533</Words>
  <Characters>8742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10255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 Li</dc:creator>
  <cp:lastModifiedBy>彭 儒彬</cp:lastModifiedBy>
  <cp:revision>2</cp:revision>
  <dcterms:created xsi:type="dcterms:W3CDTF">2019-02-10T16:57:00Z</dcterms:created>
  <dcterms:modified xsi:type="dcterms:W3CDTF">2019-02-10T16:57:00Z</dcterms:modified>
</cp:coreProperties>
</file>